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47BD" w14:textId="77777777" w:rsidR="001D6D85" w:rsidRPr="00016BB9" w:rsidRDefault="001D6D85" w:rsidP="001D6D85">
      <w:pPr>
        <w:jc w:val="center"/>
      </w:pPr>
      <w:r w:rsidRPr="00016BB9">
        <w:t>NEW HORIZONS FOR A THEORY OF EPISTEMIC MODALS</w:t>
      </w:r>
    </w:p>
    <w:p w14:paraId="3845018A" w14:textId="77777777" w:rsidR="001D6D85" w:rsidRPr="00016BB9" w:rsidRDefault="001D6D85" w:rsidP="001D6D85">
      <w:pPr>
        <w:jc w:val="center"/>
      </w:pPr>
    </w:p>
    <w:p w14:paraId="56767F11" w14:textId="6519B304" w:rsidR="00925563" w:rsidRPr="00925563" w:rsidRDefault="00925563" w:rsidP="001D6D85">
      <w:pPr>
        <w:jc w:val="center"/>
      </w:pPr>
      <w:r>
        <w:rPr>
          <w:i/>
        </w:rPr>
        <w:t>Australasian Journal of Philosophy</w:t>
      </w:r>
      <w:r>
        <w:t>, forthcoming</w:t>
      </w:r>
      <w:bookmarkStart w:id="0" w:name="_GoBack"/>
      <w:bookmarkEnd w:id="0"/>
    </w:p>
    <w:p w14:paraId="1AF59023" w14:textId="77777777" w:rsidR="00925563" w:rsidRDefault="00925563" w:rsidP="001D6D85">
      <w:pPr>
        <w:jc w:val="center"/>
      </w:pPr>
    </w:p>
    <w:p w14:paraId="4A58E9D8" w14:textId="77777777" w:rsidR="001D6D85" w:rsidRPr="00016BB9" w:rsidRDefault="001D6D85" w:rsidP="001D6D85">
      <w:pPr>
        <w:jc w:val="center"/>
      </w:pPr>
      <w:r w:rsidRPr="00016BB9">
        <w:t>Justin Khoo &amp; Jonathan Phillips</w:t>
      </w:r>
    </w:p>
    <w:p w14:paraId="500FCDB9" w14:textId="77777777" w:rsidR="001D6D85" w:rsidRPr="00016BB9" w:rsidRDefault="001D6D85" w:rsidP="001D6D85">
      <w:pPr>
        <w:jc w:val="center"/>
      </w:pPr>
    </w:p>
    <w:p w14:paraId="09540C46" w14:textId="77777777" w:rsidR="001D6D85" w:rsidRPr="00016BB9" w:rsidRDefault="001D6D85" w:rsidP="001D6D85">
      <w:pPr>
        <w:jc w:val="center"/>
      </w:pPr>
      <w:r w:rsidRPr="00016BB9">
        <w:rPr>
          <w:b/>
        </w:rPr>
        <w:t>Abstract</w:t>
      </w:r>
    </w:p>
    <w:p w14:paraId="786799A4" w14:textId="02C88D2E" w:rsidR="001D6D85" w:rsidRPr="00016BB9" w:rsidRDefault="001D6D85" w:rsidP="001D6D85">
      <w:pPr>
        <w:ind w:left="720" w:right="720"/>
      </w:pPr>
      <w:r w:rsidRPr="00016BB9">
        <w:t>Recent debate over the semantics and pragmatics of epistemic modals has focused on intuitions about cross-contextual truth-value assessments. In this paper, we advocate for a different approach to evaluating theories of epistemic modals. Our strategy focuses on judgments of the incompatibility of two different epistemic possibility claims, or two different truth value assessments of a single epistemic possibility claim. We subject the predictions of existing theories to empirical scrutiny, and argue that existing contextualist and relativist theories are unable to account for the full pattern of observed judgments. As a way of illustrating the theoretical upshot of these results, we conclude by developing a novel theory of epistemic modals that is able to predict the results.</w:t>
      </w:r>
    </w:p>
    <w:p w14:paraId="397E1BF8" w14:textId="77777777" w:rsidR="001D6D85" w:rsidRPr="00016BB9" w:rsidRDefault="001D6D85" w:rsidP="001D6D85">
      <w:pPr>
        <w:ind w:left="720" w:right="720"/>
      </w:pPr>
    </w:p>
    <w:p w14:paraId="3603C872" w14:textId="77777777" w:rsidR="001D6D85" w:rsidRPr="00016BB9" w:rsidRDefault="001D6D85" w:rsidP="001D6D85">
      <w:pPr>
        <w:ind w:left="720" w:right="720"/>
      </w:pPr>
      <w:r w:rsidRPr="00016BB9">
        <w:rPr>
          <w:b/>
        </w:rPr>
        <w:t>Keywords</w:t>
      </w:r>
      <w:r w:rsidRPr="00016BB9">
        <w:t>: epistemic modals, contextualism, relativism, truth.</w:t>
      </w:r>
    </w:p>
    <w:p w14:paraId="4A2D7E9A" w14:textId="77777777" w:rsidR="001D6D85" w:rsidRPr="00016BB9" w:rsidRDefault="001D6D85"/>
    <w:p w14:paraId="4E5EB4D5" w14:textId="77777777" w:rsidR="001D6D85" w:rsidRPr="00016BB9" w:rsidRDefault="001D6D85" w:rsidP="001D6D85">
      <w:r w:rsidRPr="00016BB9">
        <w:t>At the core of the recent debate over the semantics of modals is a tension between modal language and its subject matter. Consider the following modal sentence:</w:t>
      </w:r>
    </w:p>
    <w:p w14:paraId="224C35E2" w14:textId="77777777" w:rsidR="001D6D85" w:rsidRPr="00016BB9" w:rsidRDefault="001D6D85" w:rsidP="001D6D85"/>
    <w:p w14:paraId="60BBE528" w14:textId="77777777" w:rsidR="001D6D85" w:rsidRPr="00016BB9" w:rsidRDefault="001D6D85" w:rsidP="001D6D85">
      <w:pPr>
        <w:pStyle w:val="ListParagraph"/>
        <w:numPr>
          <w:ilvl w:val="0"/>
          <w:numId w:val="1"/>
        </w:numPr>
      </w:pPr>
      <w:r w:rsidRPr="00016BB9">
        <w:t xml:space="preserve"> The keys might be in the drawer.</w:t>
      </w:r>
    </w:p>
    <w:p w14:paraId="2353295E" w14:textId="77777777" w:rsidR="001D6D85" w:rsidRPr="00016BB9" w:rsidRDefault="001D6D85" w:rsidP="001D6D85"/>
    <w:p w14:paraId="4866BBF6" w14:textId="0B96E44E" w:rsidR="001D6D85" w:rsidRPr="00016BB9" w:rsidRDefault="001D6D85" w:rsidP="001D6D85">
      <w:r w:rsidRPr="00016BB9">
        <w:t>On t</w:t>
      </w:r>
      <w:r w:rsidR="0007217E">
        <w:t>he epi</w:t>
      </w:r>
      <w:r w:rsidR="00E103BC">
        <w:t>stemic interpretation of ‘might</w:t>
      </w:r>
      <w:r w:rsidR="0007217E">
        <w:t>’</w:t>
      </w:r>
      <w:r w:rsidR="00E103BC">
        <w:t>,</w:t>
      </w:r>
      <w:r w:rsidRPr="00016BB9">
        <w:t xml:space="preserve"> this sentence seems to state that it is epistemically possible that the keys are in the drawer. However, it also seems that there are no such absolute epistemic possibility facts: rather, propositions are only epistemically possible relative to a body of evidence or information. Suppose Jones doesn</w:t>
      </w:r>
      <w:r w:rsidR="008016AB">
        <w:t>’</w:t>
      </w:r>
      <w:r w:rsidRPr="00016BB9">
        <w:t>t know whether the keys are in the drawer, but Smith has seen that they aren</w:t>
      </w:r>
      <w:r w:rsidR="008016AB">
        <w:t>’</w:t>
      </w:r>
      <w:r w:rsidRPr="00016BB9">
        <w:t>t. Then, relative to Jones</w:t>
      </w:r>
      <w:r w:rsidR="008016AB">
        <w:t>’</w:t>
      </w:r>
      <w:r w:rsidRPr="00016BB9">
        <w:t xml:space="preserve"> evidence, it is epistemically possible that the keys are in the drawer, but relative to Smith</w:t>
      </w:r>
      <w:r w:rsidR="008016AB">
        <w:t>’</w:t>
      </w:r>
      <w:r w:rsidRPr="00016BB9">
        <w:t xml:space="preserve">s evidence, it is </w:t>
      </w:r>
      <w:r w:rsidRPr="00016BB9">
        <w:rPr>
          <w:i/>
        </w:rPr>
        <w:t>not</w:t>
      </w:r>
      <w:r w:rsidRPr="00016BB9">
        <w:t xml:space="preserve"> epistemically possible that the keys are in the drawer. Thus, we face a mismatch between the subject matter of epistemic modality and the language we use to talk about it: propositions are only epistemically possible relative to a body of evidence, but such relativization is not explicitly marked in sentences like </w:t>
      </w:r>
      <w:r w:rsidR="00532007">
        <w:t>(1).</w:t>
      </w:r>
    </w:p>
    <w:p w14:paraId="2845AAC7" w14:textId="77777777" w:rsidR="001D6D85" w:rsidRPr="00016BB9" w:rsidRDefault="001D6D85"/>
    <w:p w14:paraId="13B5690A" w14:textId="445A9657" w:rsidR="001D6D85" w:rsidRPr="00016BB9" w:rsidRDefault="001D6D85" w:rsidP="001D6D85">
      <w:r w:rsidRPr="00016BB9">
        <w:t xml:space="preserve">Existing semantic theories of epistemic modals resolve this tension in different ways. For instance, modal contextualism proposes that epistemic modal sentences like </w:t>
      </w:r>
      <w:r w:rsidR="00532007">
        <w:t>(1)</w:t>
      </w:r>
      <w:r w:rsidRPr="00016BB9">
        <w:t xml:space="preserve"> do in fact express propositions about particular bodies of evidence. Contextualism holds that </w:t>
      </w:r>
      <w:r w:rsidRPr="00016BB9">
        <w:rPr>
          <w:i/>
        </w:rPr>
        <w:t>which</w:t>
      </w:r>
      <w:r w:rsidRPr="00016BB9">
        <w:t xml:space="preserve"> body of evidence a particular epistemic modal claim is about depends on the context in which it is uttered [Hacking 1967; Kratzer 1981, 1991; DeRose 1991, Stanley 2005; Dowell 2011]. </w:t>
      </w:r>
    </w:p>
    <w:p w14:paraId="318B68D2" w14:textId="77777777" w:rsidR="001D6D85" w:rsidRPr="00016BB9" w:rsidRDefault="001D6D85" w:rsidP="001D6D85"/>
    <w:p w14:paraId="4C40FF01" w14:textId="77777777" w:rsidR="001D6D85" w:rsidRPr="00016BB9" w:rsidRDefault="001D6D85" w:rsidP="001D6D85">
      <w:r w:rsidRPr="00016BB9">
        <w:t xml:space="preserve">By contrast, modal relativism resolves the tension by proposing that epistemic modal sentences express propositions that are not about particular bodies of evidence, but are instead true or false relative to bodies of evidence (see [Egan 2005, 2007; Macfarlane 2011, 2014]). An important </w:t>
      </w:r>
      <w:r w:rsidRPr="00016BB9">
        <w:lastRenderedPageBreak/>
        <w:t xml:space="preserve">commitment of relativism is that the same epistemic modal proposition may be true as assessed in one context and false as assessed in another. </w:t>
      </w:r>
    </w:p>
    <w:p w14:paraId="7483A479" w14:textId="77777777" w:rsidR="001D6D85" w:rsidRPr="00016BB9" w:rsidRDefault="001D6D85" w:rsidP="001D6D85"/>
    <w:p w14:paraId="7949B15C" w14:textId="77777777" w:rsidR="001D6D85" w:rsidRPr="00016BB9" w:rsidRDefault="001D6D85" w:rsidP="001D6D85">
      <w:r w:rsidRPr="00016BB9">
        <w:t xml:space="preserve">The debate between modal contextualism and relativism has focused on cross-contextual assessments of speech acts involving bare epistemic modal </w:t>
      </w:r>
      <w:r w:rsidR="00532007">
        <w:t>sentences like (1)</w:t>
      </w:r>
      <w:r w:rsidRPr="00016BB9">
        <w:t>. These are cases where a better-informed eavesdropper evaluates the truth value of an epistemic modal claim made by a lesser-informed speaker in a different context. Our aim in this paper is to shift the perspective on this debate and advocate a different way of evaluating contextualist and relativist theories of epistemic modals. In §1, we argue for testing the predictions of contextualism and relativism by exploring intuitions about the (in)compatibility of epistemic modal claims across contexts. In §2, we report the results of a new empirical study, which reveals new data that neither existing contextualist nor relativist theories predict. This motivates the search for an alternative to orthodox contextualist and relativist theories; we sketch one such theory in §3. We conclude by considering how our approach may generalize to a broader range of linguistic expressions.</w:t>
      </w:r>
    </w:p>
    <w:p w14:paraId="1B261CEC" w14:textId="77777777" w:rsidR="001D6D85" w:rsidRPr="00016BB9" w:rsidRDefault="001D6D85"/>
    <w:p w14:paraId="20303F03" w14:textId="77777777" w:rsidR="001D6D85" w:rsidRPr="00016BB9" w:rsidRDefault="001D6D85" w:rsidP="001D6D85"/>
    <w:p w14:paraId="75EE0F2F" w14:textId="77777777" w:rsidR="001D6D85" w:rsidRPr="00016BB9" w:rsidRDefault="001D6D85" w:rsidP="001D6D85">
      <w:pPr>
        <w:pStyle w:val="Heading2"/>
        <w:numPr>
          <w:ilvl w:val="0"/>
          <w:numId w:val="4"/>
        </w:numPr>
        <w:rPr>
          <w:sz w:val="24"/>
          <w:szCs w:val="24"/>
        </w:rPr>
      </w:pPr>
      <w:r w:rsidRPr="00016BB9">
        <w:rPr>
          <w:sz w:val="24"/>
          <w:szCs w:val="24"/>
        </w:rPr>
        <w:t>Distinguishing Contextualism and Relativism</w:t>
      </w:r>
    </w:p>
    <w:p w14:paraId="48C967A6" w14:textId="77777777" w:rsidR="001D6D85" w:rsidRPr="00016BB9" w:rsidRDefault="001D6D85" w:rsidP="001D6D85"/>
    <w:p w14:paraId="719A2298" w14:textId="3ED8D467" w:rsidR="001D6D85" w:rsidRPr="00016BB9" w:rsidRDefault="001D6D85" w:rsidP="001D6D85">
      <w:r w:rsidRPr="00016BB9">
        <w:t xml:space="preserve">Throughout, we focus on epistemic possibility sentences like </w:t>
      </w:r>
      <w:r w:rsidR="00532007">
        <w:t>(1)</w:t>
      </w:r>
      <w:r w:rsidRPr="00016BB9">
        <w:t xml:space="preserve">. We make the standard assumption that such sentences are composed of a modal, </w:t>
      </w:r>
      <w:r w:rsidR="0007217E">
        <w:t>‘might</w:t>
      </w:r>
      <w:r w:rsidR="00E103BC">
        <w:t>’,</w:t>
      </w:r>
      <w:r w:rsidRPr="00016BB9">
        <w:t xml:space="preserve"> scoping over a sentence p. We use </w:t>
      </w:r>
      <w:r w:rsidR="00DC491C">
        <w:t xml:space="preserve">corner quotes, as in </w:t>
      </w:r>
      <w:r w:rsidR="0007217E">
        <w:t>‘</w:t>
      </w:r>
      <w:r w:rsidR="00532007">
        <w:rPr>
          <w:rFonts w:ascii="Cambria Math" w:hAnsi="Cambria Math" w:cs="Cambria Math"/>
        </w:rPr>
        <w:t>⌜</w:t>
      </w:r>
      <w:r w:rsidR="0007217E">
        <w:t>might p</w:t>
      </w:r>
      <w:r w:rsidR="00532007">
        <w:rPr>
          <w:rFonts w:ascii="Cambria Math" w:hAnsi="Cambria Math" w:cs="Cambria Math"/>
        </w:rPr>
        <w:t>⌝</w:t>
      </w:r>
      <w:r w:rsidR="0007217E">
        <w:t>’</w:t>
      </w:r>
      <w:r w:rsidR="00DC491C">
        <w:t>,</w:t>
      </w:r>
      <w:r w:rsidRPr="00016BB9">
        <w:t xml:space="preserve"> to denote the sentence schema whose substitution instances are epistemic possibility sentences like </w:t>
      </w:r>
      <w:r w:rsidR="00532007">
        <w:t>(1)</w:t>
      </w:r>
      <w:r w:rsidRPr="00016BB9">
        <w:t xml:space="preserve">; in such a sentence, ‘might’ is the modal and p is its prejacent. Lowercase italic letters </w:t>
      </w:r>
      <w:r w:rsidRPr="00016BB9">
        <w:rPr>
          <w:i/>
        </w:rPr>
        <w:t>p, q, r,</w:t>
      </w:r>
      <w:r w:rsidR="00016BB9">
        <w:rPr>
          <w:i/>
        </w:rPr>
        <w:t xml:space="preserve"> </w:t>
      </w:r>
      <w:r w:rsidRPr="00016BB9">
        <w:t xml:space="preserve">… are used as variables over propositions. Finally, we assume that the truth of such sentences depends both on a modal base </w:t>
      </w:r>
      <w:r w:rsidRPr="00016BB9">
        <w:rPr>
          <w:i/>
        </w:rPr>
        <w:t>f</w:t>
      </w:r>
      <w:r w:rsidRPr="00016BB9">
        <w:t xml:space="preserve"> (a function from a world to a set of worlds; cf. [Kratzer 1981])</w:t>
      </w:r>
      <w:r w:rsidR="00016BB9">
        <w:t xml:space="preserve">, and a world </w:t>
      </w:r>
      <w:r w:rsidR="00016BB9" w:rsidRPr="00016BB9">
        <w:rPr>
          <w:i/>
        </w:rPr>
        <w:t>w</w:t>
      </w:r>
      <w:r w:rsidRPr="00016BB9">
        <w:t>, as follows:</w:t>
      </w:r>
    </w:p>
    <w:p w14:paraId="412E1283" w14:textId="77777777" w:rsidR="001D6D85" w:rsidRPr="00016BB9" w:rsidRDefault="001D6D85" w:rsidP="001D6D85"/>
    <w:p w14:paraId="1F88F7A5" w14:textId="77777777" w:rsidR="001D6D85" w:rsidRPr="00016BB9" w:rsidRDefault="001D6D85" w:rsidP="001D6D85">
      <w:pPr>
        <w:ind w:firstLine="720"/>
        <w:rPr>
          <w:u w:val="single"/>
        </w:rPr>
      </w:pPr>
      <w:r w:rsidRPr="00016BB9">
        <w:rPr>
          <w:u w:val="single"/>
        </w:rPr>
        <w:t>Simple Semantics</w:t>
      </w:r>
    </w:p>
    <w:p w14:paraId="6491366D" w14:textId="77777777" w:rsidR="00BF2B9F" w:rsidRPr="00016BB9" w:rsidRDefault="00BF2B9F" w:rsidP="00BF2B9F">
      <w:pPr>
        <w:ind w:firstLine="720"/>
        <w:rPr>
          <w:rFonts w:eastAsia="Malgun Gothic" w:cs="Times New Roman"/>
        </w:rPr>
      </w:pPr>
      <w:r w:rsidRPr="00016BB9">
        <w:rPr>
          <w:rFonts w:ascii="Cambria Math" w:hAnsi="Cambria Math"/>
        </w:rPr>
        <w:t>⌜</w:t>
      </w:r>
      <w:r w:rsidR="001D6D85" w:rsidRPr="00016BB9">
        <w:t>Might p</w:t>
      </w:r>
      <w:r w:rsidRPr="00016BB9">
        <w:rPr>
          <w:rFonts w:ascii="Cambria Math" w:hAnsi="Cambria Math"/>
        </w:rPr>
        <w:t>⌝</w:t>
      </w:r>
      <w:r w:rsidR="001D6D85" w:rsidRPr="00016BB9">
        <w:t xml:space="preserve"> is true at </w:t>
      </w:r>
      <w:r w:rsidRPr="00016BB9">
        <w:rPr>
          <w:i/>
        </w:rPr>
        <w:t>f,</w:t>
      </w:r>
      <w:r w:rsidRPr="00863D40">
        <w:rPr>
          <w:b/>
        </w:rPr>
        <w:t>w</w:t>
      </w:r>
      <w:r w:rsidR="001D6D85" w:rsidRPr="00016BB9">
        <w:t xml:space="preserve"> iff </w:t>
      </w:r>
      <w:r w:rsidRPr="00016BB9">
        <w:rPr>
          <w:rFonts w:ascii="Calibri" w:eastAsia="Malgun Gothic" w:hAnsi="Calibri" w:cs="Calibri"/>
        </w:rPr>
        <w:t>Ǝ</w:t>
      </w:r>
      <w:r w:rsidR="00925C91" w:rsidRPr="00863D40">
        <w:rPr>
          <w:rFonts w:eastAsia="Malgun Gothic" w:cs="Times New Roman"/>
          <w:b/>
        </w:rPr>
        <w:t>w</w:t>
      </w:r>
      <w:r w:rsidR="00925C91" w:rsidRPr="00016BB9">
        <w:rPr>
          <w:rFonts w:eastAsia="Malgun Gothic" w:cs="Times New Roman"/>
        </w:rPr>
        <w:t xml:space="preserve">’ in </w:t>
      </w:r>
      <w:r w:rsidR="00925C91" w:rsidRPr="00016BB9">
        <w:rPr>
          <w:rFonts w:eastAsia="Malgun Gothic" w:cs="Times New Roman"/>
          <w:i/>
        </w:rPr>
        <w:t>f</w:t>
      </w:r>
      <w:r w:rsidR="00925C91" w:rsidRPr="00016BB9">
        <w:rPr>
          <w:rFonts w:eastAsia="Malgun Gothic" w:cs="Times New Roman"/>
        </w:rPr>
        <w:t>(</w:t>
      </w:r>
      <w:r w:rsidR="00925C91" w:rsidRPr="00863D40">
        <w:rPr>
          <w:rFonts w:eastAsia="Malgun Gothic" w:cs="Times New Roman"/>
          <w:b/>
        </w:rPr>
        <w:t>w</w:t>
      </w:r>
      <w:r w:rsidR="00925C91" w:rsidRPr="00016BB9">
        <w:rPr>
          <w:rFonts w:eastAsia="Malgun Gothic" w:cs="Times New Roman"/>
        </w:rPr>
        <w:t xml:space="preserve">): p is true at </w:t>
      </w:r>
      <w:r w:rsidR="00925C91" w:rsidRPr="00016BB9">
        <w:rPr>
          <w:rFonts w:eastAsia="Malgun Gothic" w:cs="Times New Roman"/>
          <w:i/>
        </w:rPr>
        <w:t>f</w:t>
      </w:r>
      <w:r w:rsidR="00925C91" w:rsidRPr="00016BB9">
        <w:rPr>
          <w:rFonts w:eastAsia="Malgun Gothic" w:cs="Times New Roman"/>
        </w:rPr>
        <w:t>,</w:t>
      </w:r>
      <w:r w:rsidR="00925C91" w:rsidRPr="00863D40">
        <w:rPr>
          <w:rFonts w:eastAsia="Malgun Gothic" w:cs="Times New Roman"/>
          <w:b/>
        </w:rPr>
        <w:t>w</w:t>
      </w:r>
      <w:r w:rsidR="00925C91" w:rsidRPr="00016BB9">
        <w:rPr>
          <w:rFonts w:eastAsia="Malgun Gothic" w:cs="Times New Roman"/>
        </w:rPr>
        <w:t>’.</w:t>
      </w:r>
    </w:p>
    <w:p w14:paraId="31E1EA5C" w14:textId="77777777" w:rsidR="001D6D85" w:rsidRPr="00016BB9" w:rsidRDefault="001D6D85" w:rsidP="001D6D85"/>
    <w:p w14:paraId="42E8A171" w14:textId="77777777" w:rsidR="001D6D85" w:rsidRPr="00016BB9" w:rsidRDefault="001D6D85" w:rsidP="001D6D85">
      <w:r w:rsidRPr="00016BB9">
        <w:t>Think of an epistemic modal base as a characterization of a body of information or evidence: what Jones knows, the information compatible with the security camera footage, and so on. Thus, we</w:t>
      </w:r>
      <w:r w:rsidR="00604D29" w:rsidRPr="00016BB9">
        <w:t xml:space="preserve"> can read Simple Semantics</w:t>
      </w:r>
      <w:r w:rsidRPr="00016BB9">
        <w:t xml:space="preserve"> as stating that </w:t>
      </w:r>
      <w:r w:rsidR="00532007">
        <w:rPr>
          <w:rFonts w:ascii="Cambria Math" w:hAnsi="Cambria Math" w:cs="Cambria Math"/>
        </w:rPr>
        <w:t>⌜</w:t>
      </w:r>
      <w:r w:rsidRPr="00016BB9">
        <w:t>might p</w:t>
      </w:r>
      <w:r w:rsidR="00532007">
        <w:rPr>
          <w:rFonts w:ascii="Cambria Math" w:hAnsi="Cambria Math" w:cs="Cambria Math"/>
        </w:rPr>
        <w:t>⌝</w:t>
      </w:r>
      <w:r w:rsidRPr="00016BB9">
        <w:t xml:space="preserve"> is true relative to a world and body of information iff p is compatible with that body of information (at that world). Contextualist and relativist theories differ as to how modal bases enter into the semantics and pragmatics of epistemic modals. </w:t>
      </w:r>
    </w:p>
    <w:p w14:paraId="7186339B" w14:textId="77777777" w:rsidR="001D6D85" w:rsidRPr="00016BB9" w:rsidRDefault="001D6D85" w:rsidP="001D6D85"/>
    <w:p w14:paraId="4476AD0E" w14:textId="77777777" w:rsidR="001D6D85" w:rsidRDefault="001D6D85" w:rsidP="001D6D85">
      <w:r w:rsidRPr="00016BB9">
        <w:t>Orthodox contextualist theories of epistemic modals are distinguished by two main claims:</w:t>
      </w:r>
    </w:p>
    <w:p w14:paraId="17D9D3B8" w14:textId="77777777" w:rsidR="00016BB9" w:rsidRDefault="00016BB9" w:rsidP="001D6D85"/>
    <w:p w14:paraId="1A9C0752" w14:textId="77777777" w:rsidR="00016BB9" w:rsidRDefault="00016BB9" w:rsidP="00016BB9">
      <w:pPr>
        <w:pStyle w:val="ListParagraph"/>
        <w:numPr>
          <w:ilvl w:val="0"/>
          <w:numId w:val="5"/>
        </w:numPr>
      </w:pPr>
      <w:r w:rsidRPr="00016BB9">
        <w:rPr>
          <w:b/>
        </w:rPr>
        <w:t>Context Dependence</w:t>
      </w:r>
      <w:r w:rsidRPr="00016BB9">
        <w:t>: Epistemic modal sentences are context dependent; in different contexts, the same epistemic modal sentence may express different propositions.</w:t>
      </w:r>
    </w:p>
    <w:p w14:paraId="6ED1A795" w14:textId="77777777" w:rsidR="00016BB9" w:rsidRPr="00016BB9" w:rsidRDefault="00016BB9" w:rsidP="00016BB9">
      <w:pPr>
        <w:pStyle w:val="ListParagraph"/>
        <w:numPr>
          <w:ilvl w:val="0"/>
          <w:numId w:val="5"/>
        </w:numPr>
      </w:pPr>
      <w:r w:rsidRPr="00016BB9">
        <w:rPr>
          <w:b/>
        </w:rPr>
        <w:t>Truth Absolutism</w:t>
      </w:r>
      <w:r>
        <w:t xml:space="preserve">: </w:t>
      </w:r>
      <w:r w:rsidRPr="00016BB9">
        <w:t>The proposition expressed by an epistemic modal sentence has its truth value fixed by the world. In other words, it determines a set of possible worlds.</w:t>
      </w:r>
    </w:p>
    <w:p w14:paraId="7C16F450" w14:textId="77777777" w:rsidR="001D6D85" w:rsidRPr="00016BB9" w:rsidRDefault="001D6D85" w:rsidP="001D6D85"/>
    <w:p w14:paraId="17A7A490" w14:textId="77777777" w:rsidR="001D6D85" w:rsidRDefault="001D6D85" w:rsidP="001D6D85">
      <w:r w:rsidRPr="00016BB9">
        <w:t>Thus, contextualist theories hold that an epistemic modal sentence expresses a proposition that is about a particular modal base, which is determined by the context in which it is utt</w:t>
      </w:r>
      <w:r w:rsidR="00016BB9">
        <w:t xml:space="preserve">ered. For </w:t>
      </w:r>
      <w:r w:rsidR="00016BB9">
        <w:lastRenderedPageBreak/>
        <w:t xml:space="preserve">instance, in context </w:t>
      </w:r>
      <w:r w:rsidR="00016BB9" w:rsidRPr="00016BB9">
        <w:rPr>
          <w:b/>
        </w:rPr>
        <w:t>c1</w:t>
      </w:r>
      <w:r w:rsidR="00016BB9">
        <w:t>,</w:t>
      </w:r>
      <w:r w:rsidRPr="00016BB9">
        <w:t xml:space="preserve"> the sente</w:t>
      </w:r>
      <w:r w:rsidR="00016BB9">
        <w:t xml:space="preserve">nce </w:t>
      </w:r>
      <w:r w:rsidR="00532007">
        <w:rPr>
          <w:rFonts w:ascii="Cambria Math" w:hAnsi="Cambria Math" w:cs="Cambria Math"/>
        </w:rPr>
        <w:t>⌜</w:t>
      </w:r>
      <w:r w:rsidR="00016BB9">
        <w:t>might p</w:t>
      </w:r>
      <w:r w:rsidR="00532007">
        <w:rPr>
          <w:rFonts w:ascii="Cambria Math" w:hAnsi="Cambria Math" w:cs="Cambria Math"/>
        </w:rPr>
        <w:t>⌝</w:t>
      </w:r>
      <w:r w:rsidR="00016BB9">
        <w:t xml:space="preserve"> says that </w:t>
      </w:r>
      <w:r w:rsidR="00016BB9" w:rsidRPr="00016BB9">
        <w:rPr>
          <w:i/>
        </w:rPr>
        <w:t>p</w:t>
      </w:r>
      <w:r w:rsidRPr="00016BB9">
        <w:t xml:space="preserve"> is compatible with evidence </w:t>
      </w:r>
      <w:r w:rsidR="00016BB9" w:rsidRPr="00016BB9">
        <w:rPr>
          <w:i/>
        </w:rPr>
        <w:t>f</w:t>
      </w:r>
      <w:r w:rsidR="00016BB9" w:rsidRPr="00016BB9">
        <w:rPr>
          <w:b/>
          <w:vertAlign w:val="subscript"/>
        </w:rPr>
        <w:t>c1</w:t>
      </w:r>
      <w:r w:rsidR="00016BB9">
        <w:t xml:space="preserve"> (that is</w:t>
      </w:r>
      <w:r w:rsidRPr="00016BB9">
        <w:t xml:space="preserve">, it expresses the proposition </w:t>
      </w:r>
      <w:r w:rsidR="00016BB9">
        <w:rPr>
          <w:rFonts w:ascii="Segoe UI Symbol" w:hAnsi="Segoe UI Symbol"/>
        </w:rPr>
        <w:t>♢</w:t>
      </w:r>
      <w:r w:rsidR="00016BB9" w:rsidRPr="00016BB9">
        <w:rPr>
          <w:rFonts w:cs="Times New Roman"/>
          <w:b/>
          <w:vertAlign w:val="subscript"/>
        </w:rPr>
        <w:t>c1</w:t>
      </w:r>
      <w:r w:rsidR="00016BB9">
        <w:rPr>
          <w:rFonts w:cs="Times New Roman"/>
          <w:i/>
        </w:rPr>
        <w:t xml:space="preserve"> </w:t>
      </w:r>
      <w:r w:rsidR="00016BB9" w:rsidRPr="00016BB9">
        <w:rPr>
          <w:rFonts w:cs="Times New Roman"/>
          <w:i/>
        </w:rPr>
        <w:t>p</w:t>
      </w:r>
      <w:r w:rsidRPr="00016BB9">
        <w:t xml:space="preserve">); in context </w:t>
      </w:r>
      <w:r w:rsidR="00016BB9" w:rsidRPr="00016BB9">
        <w:rPr>
          <w:b/>
        </w:rPr>
        <w:t>c2</w:t>
      </w:r>
      <w:r w:rsidR="00016BB9">
        <w:t xml:space="preserve">, it says that </w:t>
      </w:r>
      <w:r w:rsidR="00016BB9" w:rsidRPr="00016BB9">
        <w:rPr>
          <w:i/>
        </w:rPr>
        <w:t>p</w:t>
      </w:r>
      <w:r w:rsidRPr="00016BB9">
        <w:t xml:space="preserve"> is compatible with evidence </w:t>
      </w:r>
      <w:r w:rsidR="00016BB9" w:rsidRPr="00016BB9">
        <w:rPr>
          <w:i/>
        </w:rPr>
        <w:t>f</w:t>
      </w:r>
      <w:r w:rsidR="00016BB9" w:rsidRPr="00DC491C">
        <w:rPr>
          <w:b/>
          <w:vertAlign w:val="subscript"/>
        </w:rPr>
        <w:t>c2</w:t>
      </w:r>
      <w:r w:rsidR="00016BB9">
        <w:t xml:space="preserve"> (that is, </w:t>
      </w:r>
      <w:r w:rsidRPr="00016BB9">
        <w:t xml:space="preserve">it expresses the proposition </w:t>
      </w:r>
      <w:r w:rsidR="00016BB9">
        <w:rPr>
          <w:rFonts w:ascii="Segoe UI Symbol" w:hAnsi="Segoe UI Symbol"/>
        </w:rPr>
        <w:t>♢</w:t>
      </w:r>
      <w:r w:rsidR="00016BB9" w:rsidRPr="00016BB9">
        <w:rPr>
          <w:rFonts w:cs="Times New Roman"/>
          <w:b/>
          <w:vertAlign w:val="subscript"/>
        </w:rPr>
        <w:t>c</w:t>
      </w:r>
      <w:r w:rsidR="00016BB9">
        <w:rPr>
          <w:rFonts w:cs="Times New Roman"/>
          <w:b/>
          <w:vertAlign w:val="subscript"/>
        </w:rPr>
        <w:t>2</w:t>
      </w:r>
      <w:r w:rsidR="00016BB9">
        <w:rPr>
          <w:rFonts w:cs="Times New Roman"/>
          <w:i/>
        </w:rPr>
        <w:t xml:space="preserve"> </w:t>
      </w:r>
      <w:r w:rsidR="00016BB9" w:rsidRPr="00016BB9">
        <w:rPr>
          <w:rFonts w:cs="Times New Roman"/>
          <w:i/>
        </w:rPr>
        <w:t>p</w:t>
      </w:r>
      <w:r w:rsidRPr="00016BB9">
        <w:t>); and so on.</w:t>
      </w:r>
    </w:p>
    <w:p w14:paraId="1560F9C3" w14:textId="77777777" w:rsidR="00016BB9" w:rsidRDefault="00016BB9" w:rsidP="001D6D85"/>
    <w:p w14:paraId="445A7253" w14:textId="77777777" w:rsidR="00016BB9" w:rsidRDefault="00016BB9" w:rsidP="00016BB9">
      <w:r w:rsidRPr="00016BB9">
        <w:t>By contrast, standard relativist theories of epistemic modals deny both (C1) and (C2), and instead endorse:</w:t>
      </w:r>
    </w:p>
    <w:p w14:paraId="5CE0B4BD" w14:textId="77777777" w:rsidR="00016BB9" w:rsidRDefault="00016BB9" w:rsidP="00016BB9"/>
    <w:p w14:paraId="3382A7A7" w14:textId="77777777" w:rsidR="00016BB9" w:rsidRDefault="00016BB9" w:rsidP="00016BB9">
      <w:pPr>
        <w:pStyle w:val="ListParagraph"/>
        <w:numPr>
          <w:ilvl w:val="0"/>
          <w:numId w:val="6"/>
        </w:numPr>
      </w:pPr>
      <w:r w:rsidRPr="00016BB9">
        <w:rPr>
          <w:b/>
        </w:rPr>
        <w:t>Context Invariance</w:t>
      </w:r>
      <w:r>
        <w:t xml:space="preserve">: </w:t>
      </w:r>
      <w:r w:rsidRPr="00016BB9">
        <w:t>Epistemic modal sentences are context invariant; in different contexts, the same epistemic modal sentence expresses the same proposition (so long as its prejacent is not context-dependent).</w:t>
      </w:r>
    </w:p>
    <w:p w14:paraId="36668836" w14:textId="77777777" w:rsidR="00016BB9" w:rsidRPr="00016BB9" w:rsidRDefault="00016BB9" w:rsidP="00016BB9">
      <w:pPr>
        <w:pStyle w:val="ListParagraph"/>
        <w:numPr>
          <w:ilvl w:val="0"/>
          <w:numId w:val="6"/>
        </w:numPr>
      </w:pPr>
      <w:r w:rsidRPr="00016BB9">
        <w:rPr>
          <w:b/>
        </w:rPr>
        <w:t>Truth Relativism</w:t>
      </w:r>
      <w:r w:rsidRPr="00016BB9">
        <w:t xml:space="preserve">: The truth value of the proposition expressed by an epistemic modal sentence can vary across dimensions of evaluation at the same world. </w:t>
      </w:r>
    </w:p>
    <w:p w14:paraId="16845197" w14:textId="77777777" w:rsidR="00016BB9" w:rsidRPr="00016BB9" w:rsidRDefault="00016BB9" w:rsidP="00016BB9"/>
    <w:p w14:paraId="6D3ADCC1" w14:textId="77777777" w:rsidR="00016BB9" w:rsidRPr="00016BB9" w:rsidRDefault="00016BB9" w:rsidP="00016BB9">
      <w:r w:rsidRPr="00016BB9">
        <w:t xml:space="preserve">Thus, according to the relativist, in every context, </w:t>
      </w:r>
      <w:r w:rsidR="00532007">
        <w:rPr>
          <w:rFonts w:ascii="Cambria Math" w:hAnsi="Cambria Math" w:cs="Cambria Math"/>
        </w:rPr>
        <w:t>⌜</w:t>
      </w:r>
      <w:r w:rsidRPr="00016BB9">
        <w:t>might p</w:t>
      </w:r>
      <w:r w:rsidR="00532007">
        <w:rPr>
          <w:rFonts w:ascii="Cambria Math" w:hAnsi="Cambria Math" w:cs="Cambria Math"/>
        </w:rPr>
        <w:t>⌝</w:t>
      </w:r>
      <w:r w:rsidRPr="00016BB9">
        <w:t xml:space="preserve"> says that </w:t>
      </w:r>
      <w:r w:rsidR="007E03E1">
        <w:rPr>
          <w:i/>
        </w:rPr>
        <w:t>p</w:t>
      </w:r>
      <w:r w:rsidRPr="00016BB9">
        <w:t xml:space="preserve"> is epistemically possible. In other words, </w:t>
      </w:r>
      <w:r w:rsidR="00532007">
        <w:rPr>
          <w:rFonts w:ascii="Cambria Math" w:hAnsi="Cambria Math" w:cs="Cambria Math"/>
        </w:rPr>
        <w:t>⌜</w:t>
      </w:r>
      <w:r w:rsidRPr="00016BB9">
        <w:t>might p</w:t>
      </w:r>
      <w:r w:rsidR="00532007">
        <w:rPr>
          <w:rFonts w:ascii="Cambria Math" w:hAnsi="Cambria Math" w:cs="Cambria Math"/>
        </w:rPr>
        <w:t>⌝</w:t>
      </w:r>
      <w:r w:rsidRPr="00016BB9">
        <w:t xml:space="preserve"> expres</w:t>
      </w:r>
      <w:r w:rsidR="00485FDE">
        <w:t xml:space="preserve">ses the proposition </w:t>
      </w:r>
      <w:r w:rsidR="00485FDE">
        <w:rPr>
          <w:rFonts w:ascii="Segoe UI Symbol" w:hAnsi="Segoe UI Symbol"/>
        </w:rPr>
        <w:t>♢</w:t>
      </w:r>
      <w:r w:rsidR="00485FDE" w:rsidRPr="00016BB9">
        <w:rPr>
          <w:rFonts w:cs="Times New Roman"/>
          <w:i/>
        </w:rPr>
        <w:t>p</w:t>
      </w:r>
      <w:r w:rsidRPr="00016BB9">
        <w:t xml:space="preserve">, which is true relative to evidence </w:t>
      </w:r>
      <w:r w:rsidR="007E03E1">
        <w:rPr>
          <w:i/>
        </w:rPr>
        <w:t>f</w:t>
      </w:r>
      <w:r w:rsidR="007E03E1">
        <w:t xml:space="preserve"> iff </w:t>
      </w:r>
      <w:r w:rsidR="007E03E1">
        <w:rPr>
          <w:i/>
        </w:rPr>
        <w:t>p</w:t>
      </w:r>
      <w:r w:rsidRPr="00016BB9">
        <w:t xml:space="preserve"> is compati</w:t>
      </w:r>
      <w:r w:rsidR="007E03E1">
        <w:t xml:space="preserve">ble with evidence </w:t>
      </w:r>
      <w:r w:rsidR="007E03E1">
        <w:rPr>
          <w:i/>
        </w:rPr>
        <w:t>f</w:t>
      </w:r>
      <w:r>
        <w:t>.</w:t>
      </w:r>
      <w:r>
        <w:rPr>
          <w:rStyle w:val="FootnoteReference"/>
        </w:rPr>
        <w:footnoteReference w:id="1"/>
      </w:r>
    </w:p>
    <w:p w14:paraId="0633BC39" w14:textId="77777777" w:rsidR="00016BB9" w:rsidRPr="00016BB9" w:rsidRDefault="00016BB9" w:rsidP="00016BB9"/>
    <w:p w14:paraId="09C87D99" w14:textId="77777777" w:rsidR="00485FDE" w:rsidRDefault="00016BB9" w:rsidP="00485FDE">
      <w:r w:rsidRPr="00016BB9">
        <w:t xml:space="preserve">The differences between these theories matter when it comes to norms governing the acceptance of propositions. Because of their commitment to (C2), contextualists </w:t>
      </w:r>
      <w:r w:rsidR="00485FDE">
        <w:t xml:space="preserve">can appeal to a norm </w:t>
      </w:r>
      <w:r w:rsidRPr="00016BB9">
        <w:t>involving truth, knowledge, or justified belief that is not relativized to contexts. Here is o</w:t>
      </w:r>
      <w:r w:rsidR="00485FDE">
        <w:t>ne possible such norm:</w:t>
      </w:r>
      <w:r w:rsidR="00485FDE">
        <w:rPr>
          <w:rStyle w:val="FootnoteReference"/>
        </w:rPr>
        <w:footnoteReference w:id="2"/>
      </w:r>
    </w:p>
    <w:p w14:paraId="6B871478" w14:textId="77777777" w:rsidR="00485FDE" w:rsidRDefault="00485FDE" w:rsidP="00485FDE">
      <w:pPr>
        <w:pStyle w:val="FootnoteText"/>
      </w:pPr>
    </w:p>
    <w:p w14:paraId="38294125" w14:textId="77777777" w:rsidR="00485FDE" w:rsidRPr="00DD7D45" w:rsidRDefault="00485FDE" w:rsidP="00485FDE">
      <w:pPr>
        <w:rPr>
          <w:u w:val="single"/>
        </w:rPr>
      </w:pPr>
      <w:r>
        <w:tab/>
      </w:r>
      <w:r w:rsidRPr="00DD7D45">
        <w:rPr>
          <w:u w:val="single"/>
        </w:rPr>
        <w:t>Truth Norm</w:t>
      </w:r>
    </w:p>
    <w:p w14:paraId="21B50488" w14:textId="77777777" w:rsidR="00485FDE" w:rsidRPr="00DD7D45" w:rsidRDefault="00485FDE" w:rsidP="00485FDE">
      <w:r w:rsidRPr="00DD7D45">
        <w:tab/>
        <w:t xml:space="preserve">Accept </w:t>
      </w:r>
      <w:r w:rsidRPr="00DD7D45">
        <w:rPr>
          <w:i/>
        </w:rPr>
        <w:t>p</w:t>
      </w:r>
      <w:r w:rsidRPr="00DD7D45">
        <w:t xml:space="preserve"> only if </w:t>
      </w:r>
      <w:r w:rsidRPr="00DD7D45">
        <w:rPr>
          <w:i/>
        </w:rPr>
        <w:t>p</w:t>
      </w:r>
      <w:r w:rsidRPr="00DD7D45">
        <w:t xml:space="preserve"> is true. </w:t>
      </w:r>
    </w:p>
    <w:p w14:paraId="387B91F3" w14:textId="77777777" w:rsidR="00016BB9" w:rsidRPr="00016BB9" w:rsidRDefault="00016BB9" w:rsidP="00016BB9"/>
    <w:p w14:paraId="779AE81F" w14:textId="77777777" w:rsidR="00016BB9" w:rsidRPr="00016BB9" w:rsidRDefault="00016BB9" w:rsidP="00016BB9">
      <w:r w:rsidRPr="00016BB9">
        <w:t>However, the relativist</w:t>
      </w:r>
      <w:r w:rsidR="008016AB">
        <w:t>’</w:t>
      </w:r>
      <w:r w:rsidRPr="00016BB9">
        <w:t>s norm of acceptance makes important use of her commitment to epistemic modal propositions varying in truth value across contexts of assessment:</w:t>
      </w:r>
    </w:p>
    <w:p w14:paraId="0CC7ED18" w14:textId="77777777" w:rsidR="00016BB9" w:rsidRPr="00016BB9" w:rsidRDefault="00016BB9" w:rsidP="00016BB9"/>
    <w:p w14:paraId="6CDF60B2" w14:textId="77777777" w:rsidR="00016BB9" w:rsidRPr="00DD7D45" w:rsidRDefault="00485FDE" w:rsidP="00485FDE">
      <w:pPr>
        <w:ind w:firstLine="720"/>
        <w:rPr>
          <w:u w:val="single"/>
        </w:rPr>
      </w:pPr>
      <w:r w:rsidRPr="00DD7D45">
        <w:rPr>
          <w:u w:val="single"/>
        </w:rPr>
        <w:t>Relativist Truth Norm</w:t>
      </w:r>
    </w:p>
    <w:p w14:paraId="508D8898" w14:textId="77777777" w:rsidR="00016BB9" w:rsidRPr="00DD7D45" w:rsidRDefault="00485FDE" w:rsidP="00016BB9">
      <w:r w:rsidRPr="00DD7D45">
        <w:tab/>
        <w:t xml:space="preserve">Accept </w:t>
      </w:r>
      <w:r w:rsidRPr="00DD7D45">
        <w:rPr>
          <w:i/>
        </w:rPr>
        <w:t>p</w:t>
      </w:r>
      <w:r w:rsidRPr="00DD7D45">
        <w:t xml:space="preserve"> at </w:t>
      </w:r>
      <w:r w:rsidRPr="00DD7D45">
        <w:rPr>
          <w:b/>
        </w:rPr>
        <w:t>c</w:t>
      </w:r>
      <w:r w:rsidR="00016BB9" w:rsidRPr="00DD7D45">
        <w:t xml:space="preserve"> onl</w:t>
      </w:r>
      <w:r w:rsidRPr="00DD7D45">
        <w:t xml:space="preserve">y if </w:t>
      </w:r>
      <w:r w:rsidRPr="00DD7D45">
        <w:rPr>
          <w:i/>
        </w:rPr>
        <w:t>p</w:t>
      </w:r>
      <w:r w:rsidR="00016BB9" w:rsidRPr="00DD7D45">
        <w:t xml:space="preserve"> is true at </w:t>
      </w:r>
      <w:r w:rsidRPr="00DD7D45">
        <w:rPr>
          <w:b/>
        </w:rPr>
        <w:t>c</w:t>
      </w:r>
      <w:r w:rsidRPr="00DD7D45">
        <w:t xml:space="preserve">. </w:t>
      </w:r>
    </w:p>
    <w:p w14:paraId="60BE19D7" w14:textId="77777777" w:rsidR="00016BB9" w:rsidRPr="00016BB9" w:rsidRDefault="00016BB9" w:rsidP="00016BB9"/>
    <w:p w14:paraId="77F23926" w14:textId="77777777" w:rsidR="00484ED6" w:rsidRDefault="00485FDE" w:rsidP="00484ED6">
      <w:r>
        <w:t>Relativist Truth Norm</w:t>
      </w:r>
      <w:r w:rsidR="00016BB9" w:rsidRPr="00016BB9">
        <w:t xml:space="preserve"> entails that whether person A ought to accept </w:t>
      </w:r>
      <w:r>
        <w:rPr>
          <w:rFonts w:ascii="Segoe UI Symbol" w:hAnsi="Segoe UI Symbol"/>
        </w:rPr>
        <w:t>♢</w:t>
      </w:r>
      <w:r w:rsidRPr="00016BB9">
        <w:rPr>
          <w:rFonts w:cs="Times New Roman"/>
          <w:i/>
        </w:rPr>
        <w:t>p</w:t>
      </w:r>
      <w:r w:rsidRPr="00016BB9">
        <w:t xml:space="preserve"> </w:t>
      </w:r>
      <w:r w:rsidR="00016BB9" w:rsidRPr="00016BB9">
        <w:t>depends on whether the evidence in A</w:t>
      </w:r>
      <w:r w:rsidR="008016AB">
        <w:t>’</w:t>
      </w:r>
      <w:r w:rsidR="00016BB9" w:rsidRPr="00016BB9">
        <w:t>s context</w:t>
      </w:r>
      <w:r>
        <w:t xml:space="preserve"> is compatible with </w:t>
      </w:r>
      <w:r>
        <w:rPr>
          <w:i/>
        </w:rPr>
        <w:t>p</w:t>
      </w:r>
      <w:r>
        <w:t>. By contrast, Truth Norm</w:t>
      </w:r>
      <w:r w:rsidR="00016BB9" w:rsidRPr="00016BB9">
        <w:t xml:space="preserve"> only applies to propositions whose truth value is fixed by the world: it says that whether A ought to accept </w:t>
      </w:r>
      <w:r>
        <w:rPr>
          <w:rFonts w:ascii="Segoe UI Symbol" w:hAnsi="Segoe UI Symbol"/>
        </w:rPr>
        <w:t>♢</w:t>
      </w:r>
      <w:r w:rsidRPr="00485FDE">
        <w:rPr>
          <w:rFonts w:cs="Times New Roman"/>
          <w:b/>
          <w:vertAlign w:val="subscript"/>
        </w:rPr>
        <w:t>c</w:t>
      </w:r>
      <w:r>
        <w:rPr>
          <w:rFonts w:cs="Times New Roman"/>
          <w:i/>
        </w:rPr>
        <w:t xml:space="preserve"> p</w:t>
      </w:r>
      <w:r w:rsidRPr="00016BB9">
        <w:t xml:space="preserve"> </w:t>
      </w:r>
      <w:r w:rsidR="00016BB9" w:rsidRPr="00016BB9">
        <w:t xml:space="preserve">depends on whether </w:t>
      </w:r>
      <w:r>
        <w:rPr>
          <w:rFonts w:ascii="Segoe UI Symbol" w:hAnsi="Segoe UI Symbol"/>
        </w:rPr>
        <w:t>♢</w:t>
      </w:r>
      <w:r w:rsidRPr="00485FDE">
        <w:rPr>
          <w:rFonts w:cs="Times New Roman"/>
          <w:b/>
          <w:vertAlign w:val="subscript"/>
        </w:rPr>
        <w:t>c</w:t>
      </w:r>
      <w:r>
        <w:rPr>
          <w:rFonts w:cs="Times New Roman"/>
          <w:i/>
        </w:rPr>
        <w:t xml:space="preserve"> p</w:t>
      </w:r>
      <w:r w:rsidRPr="00016BB9">
        <w:t xml:space="preserve"> </w:t>
      </w:r>
      <w:r>
        <w:t xml:space="preserve">is true – </w:t>
      </w:r>
      <w:r w:rsidR="00016BB9" w:rsidRPr="00016BB9">
        <w:t xml:space="preserve">that is, on whether the evidence in </w:t>
      </w:r>
      <w:r w:rsidRPr="00485FDE">
        <w:rPr>
          <w:b/>
        </w:rPr>
        <w:t>c</w:t>
      </w:r>
      <w:r>
        <w:t xml:space="preserve"> is compatible with </w:t>
      </w:r>
      <w:r>
        <w:rPr>
          <w:i/>
        </w:rPr>
        <w:t>p</w:t>
      </w:r>
      <w:r w:rsidR="00016BB9" w:rsidRPr="00016BB9">
        <w:t xml:space="preserve">. Say that an orthodox contextualist theory is one that endorses </w:t>
      </w:r>
      <w:r>
        <w:t>(C1), (C2), and Truth Norm</w:t>
      </w:r>
      <w:r w:rsidR="00016BB9" w:rsidRPr="00016BB9">
        <w:t xml:space="preserve"> and that an orthodox relativist is one tha</w:t>
      </w:r>
      <w:r>
        <w:t>t endorses (R1), (R2), and Relativist Truth Norm</w:t>
      </w:r>
      <w:r w:rsidR="00016BB9" w:rsidRPr="00016BB9">
        <w:t xml:space="preserve">. Thus understood, </w:t>
      </w:r>
      <w:r w:rsidR="00016BB9" w:rsidRPr="00016BB9">
        <w:lastRenderedPageBreak/>
        <w:t>orthodox contextualist and relativist theories make different predictions about assessments of epistem</w:t>
      </w:r>
      <w:r w:rsidR="00484ED6">
        <w:t xml:space="preserve">ic modal claims across contexts. </w:t>
      </w:r>
    </w:p>
    <w:p w14:paraId="22876429" w14:textId="77777777" w:rsidR="00484ED6" w:rsidRDefault="00484ED6" w:rsidP="00484ED6">
      <w:pPr>
        <w:pStyle w:val="FootnoteText"/>
      </w:pPr>
    </w:p>
    <w:p w14:paraId="3F1A4E63" w14:textId="77777777" w:rsidR="00484ED6" w:rsidRDefault="00484ED6" w:rsidP="00484ED6">
      <w:r>
        <w:t>Before we get to the cases which have been used to distinguish contextualism and relativism, we articulate two more standard background assumptions that are necessary for generating predictions in such cases. The first is:</w:t>
      </w:r>
    </w:p>
    <w:p w14:paraId="6F3E0F78" w14:textId="77777777" w:rsidR="00484ED6" w:rsidRDefault="00484ED6" w:rsidP="00484ED6"/>
    <w:p w14:paraId="3AE450D3" w14:textId="77777777" w:rsidR="00484ED6" w:rsidRDefault="00484ED6" w:rsidP="00484ED6">
      <w:r>
        <w:tab/>
      </w:r>
      <w:r>
        <w:rPr>
          <w:u w:val="single"/>
        </w:rPr>
        <w:t>Says-Talk</w:t>
      </w:r>
    </w:p>
    <w:p w14:paraId="63FD8D96" w14:textId="77777777" w:rsidR="00484ED6" w:rsidRDefault="00484ED6" w:rsidP="00484ED6">
      <w:r>
        <w:tab/>
      </w:r>
      <w:r w:rsidRPr="00016BB9">
        <w:rPr>
          <w:rFonts w:ascii="Cambria Math" w:hAnsi="Cambria Math"/>
        </w:rPr>
        <w:t>⌜</w:t>
      </w:r>
      <w:r>
        <w:t>X</w:t>
      </w:r>
      <w:r w:rsidR="008016AB">
        <w:t>’</w:t>
      </w:r>
      <w:r>
        <w:t>s claim</w:t>
      </w:r>
      <w:r w:rsidRPr="00016BB9">
        <w:rPr>
          <w:rFonts w:ascii="Cambria Math" w:hAnsi="Cambria Math"/>
        </w:rPr>
        <w:t>⌝</w:t>
      </w:r>
      <w:r>
        <w:t xml:space="preserve"> and </w:t>
      </w:r>
      <w:r w:rsidRPr="00016BB9">
        <w:rPr>
          <w:rFonts w:ascii="Cambria Math" w:hAnsi="Cambria Math"/>
        </w:rPr>
        <w:t>⌜</w:t>
      </w:r>
      <w:r>
        <w:t>What X said</w:t>
      </w:r>
      <w:r w:rsidRPr="00016BB9">
        <w:rPr>
          <w:rFonts w:ascii="Cambria Math" w:hAnsi="Cambria Math"/>
        </w:rPr>
        <w:t>⌝</w:t>
      </w:r>
      <w:r>
        <w:t xml:space="preserve"> refer to the content of X</w:t>
      </w:r>
      <w:r w:rsidR="008016AB">
        <w:t>’</w:t>
      </w:r>
      <w:r>
        <w:t>s assertion on some</w:t>
      </w:r>
      <w:r>
        <w:tab/>
        <w:t>particular occasion of utterance.</w:t>
      </w:r>
    </w:p>
    <w:p w14:paraId="112D92A8" w14:textId="77777777" w:rsidR="00484ED6" w:rsidRDefault="00484ED6" w:rsidP="00484ED6"/>
    <w:p w14:paraId="1C5FDE5F" w14:textId="77777777" w:rsidR="00484ED6" w:rsidRDefault="00484ED6" w:rsidP="00484ED6">
      <w:r>
        <w:t>This is a very orthodox assumption, shared by many contextualists and relativists, that goes back to [Kaplan 1989]. One motivation for this hypothesis is the behavior of indexicals in discourses like:</w:t>
      </w:r>
    </w:p>
    <w:p w14:paraId="24E2A3DA" w14:textId="77777777" w:rsidR="00484ED6" w:rsidRDefault="00484ED6" w:rsidP="00484ED6"/>
    <w:p w14:paraId="25B4A4A9" w14:textId="77777777" w:rsidR="00484ED6" w:rsidRDefault="00484ED6" w:rsidP="00484ED6">
      <w:pPr>
        <w:pStyle w:val="ListParagraph"/>
        <w:numPr>
          <w:ilvl w:val="0"/>
          <w:numId w:val="1"/>
        </w:numPr>
      </w:pPr>
      <w:r>
        <w:t>A: I am hungry.</w:t>
      </w:r>
    </w:p>
    <w:p w14:paraId="1E1D9F4B" w14:textId="77777777" w:rsidR="00484ED6" w:rsidRDefault="00484ED6" w:rsidP="00484ED6">
      <w:pPr>
        <w:ind w:left="720"/>
      </w:pPr>
      <w:r>
        <w:t>B: What A said is true.</w:t>
      </w:r>
    </w:p>
    <w:p w14:paraId="7174C70D" w14:textId="77777777" w:rsidR="00484ED6" w:rsidRDefault="00484ED6" w:rsidP="00484ED6"/>
    <w:p w14:paraId="28053084" w14:textId="77777777" w:rsidR="00484ED6" w:rsidRDefault="0007217E" w:rsidP="00484ED6">
      <w:r>
        <w:t>Here, A utters the sentence, ‘I am hungry’</w:t>
      </w:r>
      <w:r w:rsidR="00484ED6">
        <w:t xml:space="preserve"> and thereby asserts that A is hungry. What does B assert? Intuitively, B asserts something equivalent to: A is hungry. This is predicted by Says-Talk: according to it, B refers to the proposition A asserted and asserts of it that it is true – as such, B asserts that the proposition that A is hungry is true, and this seems equivalent to asserting that A is hungry. </w:t>
      </w:r>
    </w:p>
    <w:p w14:paraId="6A22F5EB" w14:textId="77777777" w:rsidR="00484ED6" w:rsidRDefault="00484ED6" w:rsidP="00484ED6"/>
    <w:p w14:paraId="5A411A87" w14:textId="77777777" w:rsidR="00484ED6" w:rsidRDefault="00484ED6" w:rsidP="00484ED6">
      <w:r>
        <w:t xml:space="preserve">The second assumption is a deflationary semantics for </w:t>
      </w:r>
      <w:r w:rsidR="0007217E">
        <w:t>‘is true’ and ‘is false’</w:t>
      </w:r>
      <w:r>
        <w:t>:</w:t>
      </w:r>
    </w:p>
    <w:p w14:paraId="0EA384F0" w14:textId="77777777" w:rsidR="00484ED6" w:rsidRDefault="00484ED6" w:rsidP="00484ED6"/>
    <w:p w14:paraId="322FA123" w14:textId="77777777" w:rsidR="00484ED6" w:rsidRPr="00484ED6" w:rsidRDefault="00484ED6" w:rsidP="00484ED6">
      <w:pPr>
        <w:ind w:firstLine="720"/>
        <w:rPr>
          <w:u w:val="single"/>
        </w:rPr>
      </w:pPr>
      <w:r w:rsidRPr="00484ED6">
        <w:rPr>
          <w:u w:val="single"/>
        </w:rPr>
        <w:t xml:space="preserve">Deflationism </w:t>
      </w:r>
    </w:p>
    <w:p w14:paraId="68458D29" w14:textId="77777777" w:rsidR="00484ED6" w:rsidRDefault="00484ED6" w:rsidP="00484ED6">
      <w:r>
        <w:tab/>
        <w:t xml:space="preserve">The proposition expressed by </w:t>
      </w:r>
      <w:r w:rsidR="00532007">
        <w:rPr>
          <w:rFonts w:ascii="Cambria Math" w:hAnsi="Cambria Math" w:cs="Cambria Math"/>
        </w:rPr>
        <w:t>⌜</w:t>
      </w:r>
      <w:r>
        <w:t>What X said is true</w:t>
      </w:r>
      <w:r w:rsidR="00532007">
        <w:rPr>
          <w:rFonts w:ascii="Cambria Math" w:hAnsi="Cambria Math" w:cs="Cambria Math"/>
        </w:rPr>
        <w:t>⌝</w:t>
      </w:r>
      <w:r>
        <w:t xml:space="preserve"> (</w:t>
      </w:r>
      <w:r w:rsidR="00532007">
        <w:rPr>
          <w:rFonts w:ascii="Cambria Math" w:hAnsi="Cambria Math" w:cs="Cambria Math"/>
        </w:rPr>
        <w:t>⌜</w:t>
      </w:r>
      <w:r>
        <w:t>What X said is false</w:t>
      </w:r>
      <w:r w:rsidR="00532007">
        <w:rPr>
          <w:rFonts w:ascii="Cambria Math" w:hAnsi="Cambria Math" w:cs="Cambria Math"/>
        </w:rPr>
        <w:t>⌝</w:t>
      </w:r>
      <w:r>
        <w:t>) is</w:t>
      </w:r>
      <w:r>
        <w:tab/>
        <w:t xml:space="preserve">equivalent to the proposition (the negation of the proposition) referred to by </w:t>
      </w:r>
      <w:r w:rsidR="00532007">
        <w:rPr>
          <w:rFonts w:ascii="Cambria Math" w:hAnsi="Cambria Math" w:cs="Cambria Math"/>
        </w:rPr>
        <w:t>⌜</w:t>
      </w:r>
      <w:r>
        <w:t>What X</w:t>
      </w:r>
      <w:r>
        <w:tab/>
        <w:t>said</w:t>
      </w:r>
      <w:r w:rsidR="00532007">
        <w:rPr>
          <w:rFonts w:ascii="Cambria Math" w:hAnsi="Cambria Math" w:cs="Cambria Math"/>
        </w:rPr>
        <w:t>⌝</w:t>
      </w:r>
      <w:r>
        <w:t xml:space="preserve"> on that occasion of use.</w:t>
      </w:r>
    </w:p>
    <w:p w14:paraId="4F4548BE" w14:textId="77777777" w:rsidR="00484ED6" w:rsidRDefault="00484ED6" w:rsidP="00484ED6">
      <w:r>
        <w:tab/>
      </w:r>
    </w:p>
    <w:p w14:paraId="30047B9D" w14:textId="77777777" w:rsidR="00484ED6" w:rsidRPr="00484ED6" w:rsidRDefault="00484ED6" w:rsidP="00484ED6">
      <w:r>
        <w:t>This principle is also widely accepted by both contextualists and relativists. We appealed to Deflationism in generating the prediction that B says something equivalent to what A said. Furthermore, this principle does seem intuitively plausible: endorsing wh</w:t>
      </w:r>
      <w:r w:rsidR="0007217E">
        <w:t>at someone says by calling it ‘true’</w:t>
      </w:r>
      <w:r>
        <w:t xml:space="preserve"> does not seem to add anything to what they said. We return to both of these assumptions in more detail below.</w:t>
      </w:r>
    </w:p>
    <w:p w14:paraId="370700AA" w14:textId="77777777" w:rsidR="001D6D85" w:rsidRPr="00016BB9" w:rsidRDefault="001D6D85"/>
    <w:p w14:paraId="22B1504D" w14:textId="77777777" w:rsidR="001435A8" w:rsidRPr="00484ED6" w:rsidRDefault="00484ED6" w:rsidP="00484ED6">
      <w:pPr>
        <w:pStyle w:val="ListParagraph"/>
        <w:numPr>
          <w:ilvl w:val="1"/>
          <w:numId w:val="7"/>
        </w:numPr>
        <w:rPr>
          <w:b/>
        </w:rPr>
      </w:pPr>
      <w:r w:rsidRPr="00484ED6">
        <w:rPr>
          <w:b/>
        </w:rPr>
        <w:t>Eavesdropper Intuitions</w:t>
      </w:r>
    </w:p>
    <w:p w14:paraId="07626BF3" w14:textId="77777777" w:rsidR="00484ED6" w:rsidRDefault="00484ED6" w:rsidP="00484ED6"/>
    <w:p w14:paraId="65D3F1D0" w14:textId="77777777" w:rsidR="00484ED6" w:rsidRDefault="00484ED6" w:rsidP="00484ED6">
      <w:r>
        <w:t>Given these assumptions, we can use intuitions about cross-contextual eavesdropper cases to test the predictions of orthodox contextualism and relativism. The reason to focus on cross-contextual eavesdropping</w:t>
      </w:r>
      <w:r w:rsidR="0022079E">
        <w:t xml:space="preserve"> is that in such cases the Truth Norm and Relativist Truth Norm</w:t>
      </w:r>
      <w:r>
        <w:t xml:space="preserve"> can come apart, since the assessment takes place in a context that is distinct from the context in which the claim is made. Suppose A utters, </w:t>
      </w:r>
      <w:r w:rsidR="00532007">
        <w:rPr>
          <w:rFonts w:ascii="Cambria Math" w:hAnsi="Cambria Math" w:cs="Cambria Math"/>
        </w:rPr>
        <w:t>⌜</w:t>
      </w:r>
      <w:r>
        <w:t>might p</w:t>
      </w:r>
      <w:r w:rsidR="00532007">
        <w:rPr>
          <w:rFonts w:ascii="Cambria Math" w:hAnsi="Cambria Math" w:cs="Cambria Math"/>
        </w:rPr>
        <w:t>⌝</w:t>
      </w:r>
      <w:r w:rsidR="0022079E">
        <w:t xml:space="preserve"> and that B is not part of A’</w:t>
      </w:r>
      <w:r>
        <w:t>s context, but is instead secretly listening in on A</w:t>
      </w:r>
      <w:r w:rsidR="008016AB">
        <w:t>’</w:t>
      </w:r>
      <w:r>
        <w:t>s conversation (</w:t>
      </w:r>
      <w:r w:rsidR="0022079E">
        <w:t>perhaps via a wire tap). Given Says-Talk and Deflationism</w:t>
      </w:r>
      <w:r>
        <w:t>, contextualism predicts that whether B ought to think that what A said is true depends on whether the evidence relevant in A</w:t>
      </w:r>
      <w:r w:rsidR="008016AB">
        <w:t>’</w:t>
      </w:r>
      <w:r>
        <w:t>s context is compatible wit</w:t>
      </w:r>
      <w:r w:rsidR="006737C6">
        <w:t xml:space="preserve">h </w:t>
      </w:r>
      <w:r w:rsidR="006737C6">
        <w:rPr>
          <w:i/>
        </w:rPr>
        <w:t>p</w:t>
      </w:r>
      <w:r w:rsidR="0022079E">
        <w:t xml:space="preserve">. By contrast, </w:t>
      </w:r>
      <w:r w:rsidR="0022079E">
        <w:lastRenderedPageBreak/>
        <w:t xml:space="preserve">relativism </w:t>
      </w:r>
      <w:r>
        <w:t>predicts that whether B ought to think that what A said is true depends on whether the evidence relevant in B</w:t>
      </w:r>
      <w:r w:rsidR="008016AB">
        <w:t>’</w:t>
      </w:r>
      <w:r w:rsidR="006737C6">
        <w:t xml:space="preserve">s context is compatible with </w:t>
      </w:r>
      <w:r w:rsidR="006737C6">
        <w:rPr>
          <w:i/>
        </w:rPr>
        <w:t>p</w:t>
      </w:r>
      <w:r>
        <w:t xml:space="preserve">. </w:t>
      </w:r>
    </w:p>
    <w:p w14:paraId="0EF09CAC" w14:textId="77777777" w:rsidR="00484ED6" w:rsidRDefault="00484ED6" w:rsidP="00484ED6"/>
    <w:p w14:paraId="3FB7195F" w14:textId="77777777" w:rsidR="00484ED6" w:rsidRDefault="00484ED6" w:rsidP="00484ED6">
      <w:r>
        <w:t xml:space="preserve">A common intuition alleged in the literature is that it would be correct for B to think that what A said is false, if B has evidence ruling </w:t>
      </w:r>
      <w:r w:rsidR="006737C6">
        <w:t xml:space="preserve">out </w:t>
      </w:r>
      <w:r w:rsidR="006737C6">
        <w:rPr>
          <w:i/>
        </w:rPr>
        <w:t>p</w:t>
      </w:r>
      <w:r>
        <w:t>, even if A</w:t>
      </w:r>
      <w:r w:rsidR="008016AB">
        <w:t>’</w:t>
      </w:r>
      <w:r>
        <w:t xml:space="preserve">s </w:t>
      </w:r>
      <w:r w:rsidR="006737C6">
        <w:t xml:space="preserve">evidence was compatible with </w:t>
      </w:r>
      <w:r w:rsidR="006737C6">
        <w:rPr>
          <w:i/>
        </w:rPr>
        <w:t>p</w:t>
      </w:r>
      <w:r>
        <w:t xml:space="preserve"> (cf. </w:t>
      </w:r>
      <w:r w:rsidR="0022079E">
        <w:t>[Egan et. Al 2005; Egan 2007, Macfarlane 2011, Macfarlane 2014]).</w:t>
      </w:r>
      <w:r>
        <w:t xml:space="preserve"> This </w:t>
      </w:r>
      <w:r w:rsidR="0022079E">
        <w:t xml:space="preserve">alleged </w:t>
      </w:r>
      <w:r>
        <w:t>intuition is easily explained by relativism, since according to relativism, it is B</w:t>
      </w:r>
      <w:r w:rsidR="00884477">
        <w:t>’</w:t>
      </w:r>
      <w:r>
        <w:t>s evidence that matters to whether it would be correct for B to think that what A said is true. However, this intuition is not easily explained by contextualism, since according to contextualism, it is A</w:t>
      </w:r>
      <w:r w:rsidR="00884477">
        <w:t>’</w:t>
      </w:r>
      <w:r>
        <w:t>s evidence that matters to whether it would be correct for B to think that what A said is true.</w:t>
      </w:r>
    </w:p>
    <w:p w14:paraId="6E5535C3" w14:textId="77777777" w:rsidR="00484ED6" w:rsidRDefault="00484ED6" w:rsidP="00484ED6"/>
    <w:p w14:paraId="55FC7B64" w14:textId="4A20D4F0" w:rsidR="00484ED6" w:rsidRDefault="00484ED6" w:rsidP="00484ED6">
      <w:r>
        <w:t>Recently, however, this argument in favor of relativism over contextualism has been contested on the grounds that this intui</w:t>
      </w:r>
      <w:r w:rsidR="0022079E">
        <w:t xml:space="preserve">tion is not widely shared (see [Dowell 2011; Knobe and Yalcin 2014]). </w:t>
      </w:r>
      <w:r>
        <w:t xml:space="preserve">In what follows, we discuss the results of Knobe and Yalcin, who empirically tested intuitions in such a case. In their first study, they asked native English speakers to read a vignette about two Experts who viewed skillfully faked evidence that suggested that a mobster named Fat Tony was murdered at the docks. After viewing the evidence, Expert A makes a non-modal claim: </w:t>
      </w:r>
      <w:r w:rsidR="0007217E">
        <w:t>‘Fat Tony is dead</w:t>
      </w:r>
      <w:r w:rsidR="00E103BC">
        <w:t>’.</w:t>
      </w:r>
      <w:r>
        <w:t xml:space="preserve"> Expert B</w:t>
      </w:r>
      <w:r w:rsidR="0007217E">
        <w:t xml:space="preserve"> instead makes a modal claim: ‘Fat Tony might be dead</w:t>
      </w:r>
      <w:r w:rsidR="00E103BC">
        <w:t>’.</w:t>
      </w:r>
      <w:r>
        <w:t xml:space="preserve"> Participants were asked to rate their agreement with one of the following statements: </w:t>
      </w:r>
    </w:p>
    <w:p w14:paraId="5216876A" w14:textId="77777777" w:rsidR="00484ED6" w:rsidRDefault="00484ED6" w:rsidP="00484ED6"/>
    <w:p w14:paraId="4555D06A" w14:textId="77777777" w:rsidR="0022079E" w:rsidRDefault="0022079E" w:rsidP="0022079E">
      <w:pPr>
        <w:pStyle w:val="ListParagraph"/>
        <w:numPr>
          <w:ilvl w:val="0"/>
          <w:numId w:val="8"/>
        </w:numPr>
      </w:pPr>
      <w:r>
        <w:t xml:space="preserve">(nonmodal-true) What Expert A said is true. </w:t>
      </w:r>
    </w:p>
    <w:p w14:paraId="0829435C" w14:textId="77777777" w:rsidR="0022079E" w:rsidRDefault="0022079E" w:rsidP="0022079E">
      <w:pPr>
        <w:pStyle w:val="ListParagraph"/>
        <w:numPr>
          <w:ilvl w:val="0"/>
          <w:numId w:val="8"/>
        </w:numPr>
      </w:pPr>
      <w:r>
        <w:t xml:space="preserve">(nonmodal-false) What Expert A said is false. </w:t>
      </w:r>
    </w:p>
    <w:p w14:paraId="3209D386" w14:textId="77777777" w:rsidR="0022079E" w:rsidRDefault="0022079E" w:rsidP="0022079E">
      <w:pPr>
        <w:pStyle w:val="ListParagraph"/>
        <w:numPr>
          <w:ilvl w:val="0"/>
          <w:numId w:val="8"/>
        </w:numPr>
      </w:pPr>
      <w:r>
        <w:t xml:space="preserve">(modal-true) What Expert B said is true. </w:t>
      </w:r>
    </w:p>
    <w:p w14:paraId="3E0490E0" w14:textId="77777777" w:rsidR="0022079E" w:rsidRDefault="0022079E" w:rsidP="0022079E">
      <w:pPr>
        <w:pStyle w:val="ListParagraph"/>
        <w:numPr>
          <w:ilvl w:val="0"/>
          <w:numId w:val="8"/>
        </w:numPr>
      </w:pPr>
      <w:r>
        <w:t>(modal-false) What Expert B said is false.</w:t>
      </w:r>
    </w:p>
    <w:p w14:paraId="5036A901" w14:textId="77777777" w:rsidR="00484ED6" w:rsidRDefault="00484ED6" w:rsidP="00484ED6"/>
    <w:p w14:paraId="5BFE7E14" w14:textId="77777777" w:rsidR="00484ED6" w:rsidRDefault="00484ED6" w:rsidP="00484ED6">
      <w:r>
        <w:t>The results from this experiment are summarized in the following graph:</w:t>
      </w:r>
    </w:p>
    <w:p w14:paraId="4D37A2A0" w14:textId="77777777" w:rsidR="00484ED6" w:rsidRDefault="00484ED6" w:rsidP="00484ED6"/>
    <w:p w14:paraId="6A66BA66" w14:textId="77777777" w:rsidR="00484ED6" w:rsidRDefault="00604246" w:rsidP="00604246">
      <w:pPr>
        <w:jc w:val="center"/>
      </w:pPr>
      <w:r>
        <w:rPr>
          <w:noProof/>
        </w:rPr>
        <w:drawing>
          <wp:inline distT="0" distB="0" distL="0" distR="0" wp14:anchorId="163998C2" wp14:editId="3AA60C57">
            <wp:extent cx="2692400" cy="2325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K.png"/>
                    <pic:cNvPicPr/>
                  </pic:nvPicPr>
                  <pic:blipFill>
                    <a:blip r:embed="rId7">
                      <a:extLst>
                        <a:ext uri="{28A0092B-C50C-407E-A947-70E740481C1C}">
                          <a14:useLocalDpi xmlns:a14="http://schemas.microsoft.com/office/drawing/2010/main" val="0"/>
                        </a:ext>
                      </a:extLst>
                    </a:blip>
                    <a:stretch>
                      <a:fillRect/>
                    </a:stretch>
                  </pic:blipFill>
                  <pic:spPr>
                    <a:xfrm>
                      <a:off x="0" y="0"/>
                      <a:ext cx="2703749" cy="2335327"/>
                    </a:xfrm>
                    <a:prstGeom prst="rect">
                      <a:avLst/>
                    </a:prstGeom>
                  </pic:spPr>
                </pic:pic>
              </a:graphicData>
            </a:graphic>
          </wp:inline>
        </w:drawing>
      </w:r>
    </w:p>
    <w:p w14:paraId="0209D8F0" w14:textId="77777777" w:rsidR="00604246" w:rsidRDefault="00604246" w:rsidP="00604246">
      <w:pPr>
        <w:jc w:val="center"/>
      </w:pPr>
      <w:r w:rsidRPr="00604246">
        <w:t>Figure 1: Knobe &amp; Yalcin data; higher scores indicate more agreement.</w:t>
      </w:r>
    </w:p>
    <w:p w14:paraId="4ED428A8" w14:textId="77777777" w:rsidR="00604246" w:rsidRPr="00604246" w:rsidRDefault="00604246" w:rsidP="00604246"/>
    <w:p w14:paraId="3C289B16" w14:textId="77777777" w:rsidR="00484ED6" w:rsidRDefault="00484ED6" w:rsidP="00484ED6">
      <w:r w:rsidRPr="00484ED6">
        <w:t>Participants tended to think what Expert A said was false, and what Expert B said was true. This is exactly the opposite of what orthodox relat</w:t>
      </w:r>
      <w:r w:rsidR="0022079E">
        <w:t xml:space="preserve">ivism predicts – </w:t>
      </w:r>
      <w:r w:rsidRPr="00484ED6">
        <w:t>namely, that in such cases that assessors will use their own evidence (which includes the information that Fat Tony is alive) in assessing what Expert B said, and thus conclude that what Expert B said is false.</w:t>
      </w:r>
    </w:p>
    <w:p w14:paraId="7CD2749A" w14:textId="77777777" w:rsidR="00484ED6" w:rsidRDefault="00484ED6" w:rsidP="00484ED6"/>
    <w:p w14:paraId="30D04171" w14:textId="77777777" w:rsidR="00484ED6" w:rsidRDefault="00484ED6" w:rsidP="00484ED6">
      <w:r>
        <w:t>Importantly, Knobe and Yalcin do not claim that these data are evidence that relativism is false; instead, the data are merely presented as evidence that ordinary speakers do not share the eavesdropper intuitions alleged by relativists. This is an important point, and one that bears reemphasizing here.</w:t>
      </w:r>
    </w:p>
    <w:p w14:paraId="406B4B84" w14:textId="77777777" w:rsidR="00484ED6" w:rsidRDefault="00484ED6" w:rsidP="00484ED6"/>
    <w:p w14:paraId="6F3CDB05" w14:textId="77777777" w:rsidR="00484ED6" w:rsidRDefault="00484ED6" w:rsidP="00484ED6">
      <w:r>
        <w:t>To see how the results of the experiment are compatible with relativism, notice that it is not a commitment of relativism that the evidence relevant in the as</w:t>
      </w:r>
      <w:r w:rsidR="0022079E">
        <w:t>sessor</w:t>
      </w:r>
      <w:r w:rsidR="00884477">
        <w:t>’</w:t>
      </w:r>
      <w:r w:rsidR="0022079E">
        <w:t xml:space="preserve">s context is </w:t>
      </w:r>
      <w:r w:rsidR="0022079E" w:rsidRPr="0022079E">
        <w:rPr>
          <w:i/>
        </w:rPr>
        <w:t>always</w:t>
      </w:r>
      <w:r>
        <w:t xml:space="preserve"> the strongest evidence available to her at that time. It is open for the relativist to adopt a flexible position that allows for the relevant evidence in the assessor</w:t>
      </w:r>
      <w:r w:rsidR="00884477">
        <w:t>’</w:t>
      </w:r>
      <w:r>
        <w:t>s context to sometimes be only the evidence that was available to the person uttering the epistemic modal sentence. Along these lines, a relativist may account for the results of Knobe and Yalcin</w:t>
      </w:r>
      <w:r w:rsidR="00884477">
        <w:t>’</w:t>
      </w:r>
      <w:r>
        <w:t xml:space="preserve">s first experiment by arguing that participants tended to judge that the relevant information (in their context) was the evidence available to Expert B, which suggested that Fat Tony had died. Which information participants took to be relevant when they were assessing these claims was simply not tested, and thus these studies do not provide direct evidence against relativism. At most, data failing to produce the alleged eavesdropper experimentally may count as inductive evidence against relativism. </w:t>
      </w:r>
    </w:p>
    <w:p w14:paraId="0CAB4761" w14:textId="77777777" w:rsidR="00484ED6" w:rsidRDefault="00484ED6" w:rsidP="00484ED6"/>
    <w:p w14:paraId="21DE11C2" w14:textId="77777777" w:rsidR="00484ED6" w:rsidRDefault="00484ED6" w:rsidP="00484ED6">
      <w:r>
        <w:t>There may still be other ways of empirically exploring eavesdropping intuitions to test between relativism and contextualism. For example, experimental evidence that a single modal utterance is simultaneously assessed as true and as false by two eavesdroppers with distinct evidence would make for strong evidence against contextualism. Yet, the current state of empirical evidence about intuitions in eavesdropping cases does not yet cleanly decide between the two theories. Rather than pursuing alternative variations in testing eavesdropper intuitions, we want to explore what we think is a more promising alternative approach that focuses on judgments of the (in)compatibility of different e</w:t>
      </w:r>
      <w:r w:rsidR="0022079E">
        <w:t>pistemic modal claims.</w:t>
      </w:r>
      <w:r w:rsidR="0022079E">
        <w:rPr>
          <w:rStyle w:val="FootnoteReference"/>
        </w:rPr>
        <w:footnoteReference w:id="3"/>
      </w:r>
    </w:p>
    <w:p w14:paraId="5F5BF7D2" w14:textId="77777777" w:rsidR="00484ED6" w:rsidRDefault="00484ED6" w:rsidP="00484ED6"/>
    <w:p w14:paraId="663F23E7" w14:textId="77777777" w:rsidR="0022079E" w:rsidRPr="0022079E" w:rsidRDefault="0022079E" w:rsidP="0022079E">
      <w:pPr>
        <w:pStyle w:val="ListParagraph"/>
        <w:numPr>
          <w:ilvl w:val="1"/>
          <w:numId w:val="7"/>
        </w:numPr>
        <w:rPr>
          <w:b/>
        </w:rPr>
      </w:pPr>
      <w:r w:rsidRPr="0022079E">
        <w:rPr>
          <w:b/>
        </w:rPr>
        <w:t>Structural Predictions</w:t>
      </w:r>
    </w:p>
    <w:p w14:paraId="1F515559" w14:textId="77777777" w:rsidR="0022079E" w:rsidRDefault="0022079E" w:rsidP="0022079E"/>
    <w:p w14:paraId="0E43F78D" w14:textId="77777777" w:rsidR="0022079E" w:rsidRDefault="0022079E" w:rsidP="0022079E">
      <w:r>
        <w:t>Our strategy is to replace truth value judgments with truth-incompatibility judgments. Whereas the truth value predictions of contextualism and relativism depend on some particular version of those theories (in particular, what body of evidence they predict is relevant in the context of utterance or assessment), truth-incom</w:t>
      </w:r>
      <w:r w:rsidR="00DC491C">
        <w:t xml:space="preserve">patibility predictions do not – </w:t>
      </w:r>
      <w:r>
        <w:t xml:space="preserve">thus, we call these structural predictions. In the remainder of this section, we spell out the structural predictions of contextualism and relativism. </w:t>
      </w:r>
    </w:p>
    <w:p w14:paraId="607C82E2" w14:textId="77777777" w:rsidR="0022079E" w:rsidRDefault="0022079E" w:rsidP="0022079E"/>
    <w:p w14:paraId="23B60DD1" w14:textId="77777777" w:rsidR="0022079E" w:rsidRPr="0022079E" w:rsidRDefault="0022079E" w:rsidP="0022079E">
      <w:pPr>
        <w:rPr>
          <w:b/>
        </w:rPr>
      </w:pPr>
      <w:r w:rsidRPr="0022079E">
        <w:rPr>
          <w:b/>
        </w:rPr>
        <w:t>Compatibility of Modal Utterances</w:t>
      </w:r>
    </w:p>
    <w:p w14:paraId="1A3CCC1E" w14:textId="77777777" w:rsidR="0022079E" w:rsidRDefault="0022079E" w:rsidP="0022079E"/>
    <w:p w14:paraId="296F4F6D" w14:textId="77777777" w:rsidR="0022079E" w:rsidRDefault="0022079E" w:rsidP="0022079E">
      <w:r>
        <w:t xml:space="preserve">Suppose X and Y are in different contexts (that is, they are not talking to one another). X has evidence that is compatible with p, whereas Y has evidence that rules out p. X utters </w:t>
      </w:r>
      <w:r w:rsidR="00532007">
        <w:rPr>
          <w:rFonts w:ascii="Cambria Math" w:hAnsi="Cambria Math" w:cs="Cambria Math"/>
        </w:rPr>
        <w:t>⌜</w:t>
      </w:r>
      <w:r>
        <w:t>might p</w:t>
      </w:r>
      <w:r w:rsidR="00532007">
        <w:rPr>
          <w:rFonts w:ascii="Cambria Math" w:hAnsi="Cambria Math" w:cs="Cambria Math"/>
        </w:rPr>
        <w:t>⌝</w:t>
      </w:r>
      <w:r>
        <w:t xml:space="preserve"> in her context, while Y utters </w:t>
      </w:r>
      <w:r w:rsidR="00532007">
        <w:rPr>
          <w:rFonts w:ascii="Cambria Math" w:hAnsi="Cambria Math" w:cs="Cambria Math"/>
        </w:rPr>
        <w:t>⌜</w:t>
      </w:r>
      <w:r>
        <w:t>not-might p</w:t>
      </w:r>
      <w:r w:rsidR="00532007">
        <w:rPr>
          <w:rFonts w:ascii="Cambria Math" w:hAnsi="Cambria Math" w:cs="Cambria Math"/>
        </w:rPr>
        <w:t>⌝</w:t>
      </w:r>
      <w:r>
        <w:t xml:space="preserve"> in her context. Call this a </w:t>
      </w:r>
      <w:r w:rsidRPr="0022079E">
        <w:rPr>
          <w:b/>
        </w:rPr>
        <w:t>Modal Utterances</w:t>
      </w:r>
      <w:r>
        <w:t xml:space="preserve"> case. Contextualism and relativism make different predictions about the following statement about X and Y</w:t>
      </w:r>
      <w:r w:rsidR="00884477">
        <w:t>’</w:t>
      </w:r>
      <w:r>
        <w:t>s claims:</w:t>
      </w:r>
    </w:p>
    <w:p w14:paraId="2E46C8BD" w14:textId="77777777" w:rsidR="0022079E" w:rsidRDefault="0022079E" w:rsidP="0022079E"/>
    <w:p w14:paraId="6C8FC0B7" w14:textId="77777777" w:rsidR="0022079E" w:rsidRDefault="0022079E" w:rsidP="0022079E">
      <w:pPr>
        <w:ind w:firstLine="720"/>
      </w:pPr>
      <w:r>
        <w:t>(Q) At least one of X or Y</w:t>
      </w:r>
      <w:r w:rsidR="00884477">
        <w:t>’</w:t>
      </w:r>
      <w:r>
        <w:t>s claims must be false.</w:t>
      </w:r>
    </w:p>
    <w:p w14:paraId="61E12650" w14:textId="77777777" w:rsidR="0022079E" w:rsidRDefault="0022079E" w:rsidP="0022079E"/>
    <w:p w14:paraId="1587B264" w14:textId="77777777" w:rsidR="0022079E" w:rsidRDefault="0022079E" w:rsidP="00144BA0">
      <w:r>
        <w:t xml:space="preserve">Here is why: According to contextualism, X asserts </w:t>
      </w:r>
      <w:r w:rsidR="00144BA0">
        <w:rPr>
          <w:rFonts w:ascii="Segoe UI Symbol" w:hAnsi="Segoe UI Symbol"/>
        </w:rPr>
        <w:t>♢</w:t>
      </w:r>
      <w:r w:rsidR="00144BA0" w:rsidRPr="00144BA0">
        <w:rPr>
          <w:b/>
          <w:vertAlign w:val="subscript"/>
        </w:rPr>
        <w:t>c</w:t>
      </w:r>
      <w:r w:rsidR="00144BA0" w:rsidRPr="00144BA0">
        <w:rPr>
          <w:vertAlign w:val="subscript"/>
        </w:rPr>
        <w:t>X</w:t>
      </w:r>
      <w:r w:rsidR="00144BA0">
        <w:t xml:space="preserve"> </w:t>
      </w:r>
      <w:r w:rsidR="00144BA0">
        <w:rPr>
          <w:i/>
        </w:rPr>
        <w:t>p</w:t>
      </w:r>
      <w:r w:rsidR="00144BA0">
        <w:t xml:space="preserve"> (that </w:t>
      </w:r>
      <w:r w:rsidR="00144BA0">
        <w:rPr>
          <w:i/>
        </w:rPr>
        <w:t>p</w:t>
      </w:r>
      <w:r w:rsidR="00144BA0">
        <w:t xml:space="preserve"> is</w:t>
      </w:r>
      <w:r>
        <w:t xml:space="preserve"> compatible with the evidence in X</w:t>
      </w:r>
      <w:r w:rsidR="00884477">
        <w:t>’</w:t>
      </w:r>
      <w:r>
        <w:t xml:space="preserve">s context), while Y asserts </w:t>
      </w:r>
      <w:r w:rsidR="00144BA0">
        <w:rPr>
          <w:rFonts w:ascii="Segoe UI Symbol" w:hAnsi="Segoe UI Symbol"/>
        </w:rPr>
        <w:t>♢</w:t>
      </w:r>
      <w:r w:rsidR="00144BA0" w:rsidRPr="00144BA0">
        <w:rPr>
          <w:b/>
          <w:vertAlign w:val="subscript"/>
        </w:rPr>
        <w:t>c</w:t>
      </w:r>
      <w:r w:rsidR="00144BA0">
        <w:rPr>
          <w:vertAlign w:val="subscript"/>
        </w:rPr>
        <w:t>Y</w:t>
      </w:r>
      <w:r w:rsidR="00144BA0">
        <w:t xml:space="preserve"> </w:t>
      </w:r>
      <w:r w:rsidR="00144BA0">
        <w:rPr>
          <w:i/>
        </w:rPr>
        <w:t>p</w:t>
      </w:r>
      <w:r w:rsidR="00144BA0">
        <w:t xml:space="preserve"> (that </w:t>
      </w:r>
      <w:r w:rsidR="00144BA0">
        <w:rPr>
          <w:i/>
        </w:rPr>
        <w:t>p</w:t>
      </w:r>
      <w:r w:rsidR="00144BA0">
        <w:t xml:space="preserve"> is compatible with the evidence in Y’s context). And, it is possible that </w:t>
      </w:r>
      <w:r w:rsidR="00144BA0">
        <w:rPr>
          <w:i/>
        </w:rPr>
        <w:t>p</w:t>
      </w:r>
      <w:r>
        <w:t xml:space="preserve"> is compatible with the evidence in X</w:t>
      </w:r>
      <w:r w:rsidR="00884477">
        <w:t>’</w:t>
      </w:r>
      <w:r>
        <w:t>s context and not compatible with the evidence in Y</w:t>
      </w:r>
      <w:r w:rsidR="00884477">
        <w:t>’</w:t>
      </w:r>
      <w:r>
        <w:t>s context – in that case, (Q) would be false. But it could also be that X</w:t>
      </w:r>
      <w:r w:rsidR="00DC491C">
        <w:t xml:space="preserve">’s evidence is sufficiently similar to </w:t>
      </w:r>
      <w:r>
        <w:t>Y</w:t>
      </w:r>
      <w:r w:rsidR="00884477">
        <w:t>’</w:t>
      </w:r>
      <w:r>
        <w:t>s</w:t>
      </w:r>
      <w:r w:rsidR="00DC491C">
        <w:t xml:space="preserve"> evidence</w:t>
      </w:r>
      <w:r>
        <w:t>, so that it can</w:t>
      </w:r>
      <w:r w:rsidR="00884477">
        <w:t>’</w:t>
      </w:r>
      <w:r w:rsidR="00144BA0">
        <w:t xml:space="preserve">t be that </w:t>
      </w:r>
      <w:r w:rsidR="00144BA0">
        <w:rPr>
          <w:i/>
        </w:rPr>
        <w:t>p</w:t>
      </w:r>
      <w:r>
        <w:t xml:space="preserve"> is compatible with X</w:t>
      </w:r>
      <w:r w:rsidR="00884477">
        <w:t>’</w:t>
      </w:r>
      <w:r>
        <w:t>s evidence and not compatible with Y</w:t>
      </w:r>
      <w:r w:rsidR="00884477">
        <w:t>’</w:t>
      </w:r>
      <w:r>
        <w:t>s – in that case, (Q) would be true. Thus, contextualism can predict either that (Q) is true or that (Q) is false, depending on how we understand the evidence in X and Y</w:t>
      </w:r>
      <w:r w:rsidR="00884477">
        <w:t>’</w:t>
      </w:r>
      <w:r>
        <w:t xml:space="preserve">s contexts. </w:t>
      </w:r>
    </w:p>
    <w:p w14:paraId="11D36C50" w14:textId="77777777" w:rsidR="0022079E" w:rsidRDefault="0022079E" w:rsidP="0022079E"/>
    <w:p w14:paraId="76EF0590" w14:textId="77777777" w:rsidR="0022079E" w:rsidRDefault="0022079E" w:rsidP="0022079E">
      <w:r>
        <w:t>By contrast, relativism entails that X and Y</w:t>
      </w:r>
      <w:r w:rsidR="00884477">
        <w:t>’</w:t>
      </w:r>
      <w:r>
        <w:t xml:space="preserve">s claims are incompatible. According to relativism, what Y asserts (call it </w:t>
      </w:r>
      <w:r w:rsidR="00144BA0">
        <w:rPr>
          <w:rFonts w:ascii="Segoe UI Symbol" w:hAnsi="Segoe UI Symbol"/>
        </w:rPr>
        <w:t>♢</w:t>
      </w:r>
      <w:r w:rsidR="00144BA0">
        <w:rPr>
          <w:i/>
        </w:rPr>
        <w:t>p</w:t>
      </w:r>
      <w:r>
        <w:t>) just is the negation of w</w:t>
      </w:r>
      <w:r w:rsidR="00144BA0">
        <w:t>hat X asserts (~</w:t>
      </w:r>
      <w:r w:rsidR="00144BA0">
        <w:rPr>
          <w:rFonts w:ascii="Segoe UI Symbol" w:hAnsi="Segoe UI Symbol"/>
        </w:rPr>
        <w:t>♢</w:t>
      </w:r>
      <w:r w:rsidR="00144BA0">
        <w:rPr>
          <w:i/>
        </w:rPr>
        <w:t>p</w:t>
      </w:r>
      <w:r>
        <w:t>). But then, relative to any context of assessment, at least one of their claims must be false. This is because no world</w:t>
      </w:r>
      <w:r w:rsidR="00FD6B6F">
        <w:t xml:space="preserve"> and context of assessment </w:t>
      </w:r>
      <w:r w:rsidR="00FD6B6F">
        <w:rPr>
          <w:b/>
        </w:rPr>
        <w:t>c</w:t>
      </w:r>
      <w:r w:rsidR="00FD6B6F" w:rsidRPr="00FD6B6F">
        <w:rPr>
          <w:vertAlign w:val="subscript"/>
        </w:rPr>
        <w:t>A</w:t>
      </w:r>
      <w:r>
        <w:t xml:space="preserve"> is such that </w:t>
      </w:r>
      <w:r w:rsidR="00FD6B6F">
        <w:rPr>
          <w:i/>
        </w:rPr>
        <w:t>p</w:t>
      </w:r>
      <w:r>
        <w:t xml:space="preserve"> is compa</w:t>
      </w:r>
      <w:r w:rsidR="00FD6B6F">
        <w:t xml:space="preserve">tible with the evidence of </w:t>
      </w:r>
      <w:r w:rsidR="00FD6B6F">
        <w:rPr>
          <w:b/>
        </w:rPr>
        <w:t>c</w:t>
      </w:r>
      <w:r w:rsidR="00FD6B6F" w:rsidRPr="00FD6B6F">
        <w:rPr>
          <w:vertAlign w:val="subscript"/>
        </w:rPr>
        <w:t>A</w:t>
      </w:r>
      <w:r>
        <w:t xml:space="preserve"> and not compa</w:t>
      </w:r>
      <w:r w:rsidR="00FD6B6F">
        <w:t xml:space="preserve">tible with the evidence of </w:t>
      </w:r>
      <w:r w:rsidR="00FD6B6F">
        <w:rPr>
          <w:b/>
        </w:rPr>
        <w:t>c</w:t>
      </w:r>
      <w:r w:rsidR="00FD6B6F" w:rsidRPr="00FD6B6F">
        <w:rPr>
          <w:vertAlign w:val="subscript"/>
        </w:rPr>
        <w:t>A</w:t>
      </w:r>
      <w:r>
        <w:t>. Therefore, relativism always predicts that (Q) is true.</w:t>
      </w:r>
    </w:p>
    <w:p w14:paraId="4AB5509C" w14:textId="77777777" w:rsidR="0022079E" w:rsidRDefault="0022079E" w:rsidP="0022079E"/>
    <w:p w14:paraId="28E24EB5" w14:textId="77777777" w:rsidR="009522E4" w:rsidRPr="009522E4" w:rsidRDefault="009522E4" w:rsidP="009522E4">
      <w:pPr>
        <w:rPr>
          <w:b/>
        </w:rPr>
      </w:pPr>
      <w:r w:rsidRPr="009522E4">
        <w:rPr>
          <w:b/>
        </w:rPr>
        <w:t>Compatibility of Modal Assessments</w:t>
      </w:r>
    </w:p>
    <w:p w14:paraId="0CF24E06" w14:textId="77777777" w:rsidR="009522E4" w:rsidRDefault="009522E4" w:rsidP="009522E4"/>
    <w:p w14:paraId="46A7EE9B" w14:textId="55E3CD2E" w:rsidR="0022079E" w:rsidRDefault="009522E4" w:rsidP="009522E4">
      <w:r>
        <w:t xml:space="preserve">Suppose that X and Y are again in different contexts listening in on a conversation taking place at a third context in which Z utters </w:t>
      </w:r>
      <w:r w:rsidR="00532007">
        <w:rPr>
          <w:rFonts w:ascii="Cambria Math" w:hAnsi="Cambria Math" w:cs="Cambria Math"/>
        </w:rPr>
        <w:t>⌜</w:t>
      </w:r>
      <w:r>
        <w:t>might p</w:t>
      </w:r>
      <w:r w:rsidR="00532007">
        <w:rPr>
          <w:rFonts w:ascii="Cambria Math" w:hAnsi="Cambria Math" w:cs="Cambria Math"/>
        </w:rPr>
        <w:t>⌝</w:t>
      </w:r>
      <w:r>
        <w:t>. As before, X has evidence tha</w:t>
      </w:r>
      <w:r w:rsidR="00002AAA">
        <w:t xml:space="preserve">t is compatible with </w:t>
      </w:r>
      <w:r w:rsidR="00002AAA">
        <w:rPr>
          <w:i/>
        </w:rPr>
        <w:t>p</w:t>
      </w:r>
      <w:r>
        <w:t xml:space="preserve">, whereas Y has evidence </w:t>
      </w:r>
      <w:r w:rsidR="00002AAA">
        <w:t xml:space="preserve">that rules out </w:t>
      </w:r>
      <w:r w:rsidR="00002AAA">
        <w:rPr>
          <w:i/>
        </w:rPr>
        <w:t>p</w:t>
      </w:r>
      <w:r w:rsidR="0007217E">
        <w:t xml:space="preserve">. </w:t>
      </w:r>
      <w:r w:rsidR="00E103BC">
        <w:t>X utters, ‘What Z said is true’,</w:t>
      </w:r>
      <w:r w:rsidR="0007217E">
        <w:t xml:space="preserve"> while Y utters, ‘What Z said is false</w:t>
      </w:r>
      <w:r w:rsidR="00E103BC">
        <w:t>’.</w:t>
      </w:r>
      <w:r>
        <w:t xml:space="preserve"> Call this a </w:t>
      </w:r>
      <w:r w:rsidRPr="009522E4">
        <w:rPr>
          <w:b/>
        </w:rPr>
        <w:t xml:space="preserve">Modal Assessments </w:t>
      </w:r>
      <w:r w:rsidRPr="009522E4">
        <w:t>case</w:t>
      </w:r>
      <w:r>
        <w:t>. In this kind of case, both contextualism and relativism predict that (Q) is true.</w:t>
      </w:r>
    </w:p>
    <w:p w14:paraId="33799384" w14:textId="77777777" w:rsidR="009522E4" w:rsidRDefault="009522E4" w:rsidP="009522E4"/>
    <w:p w14:paraId="5A1CF54F" w14:textId="66ED0EEF" w:rsidR="009522E4" w:rsidRDefault="009522E4" w:rsidP="009522E4">
      <w:r>
        <w:t xml:space="preserve">According to contextualism, when Z says, </w:t>
      </w:r>
      <w:r w:rsidR="00532007">
        <w:rPr>
          <w:rFonts w:ascii="Cambria Math" w:hAnsi="Cambria Math" w:cs="Cambria Math"/>
        </w:rPr>
        <w:t>⌜</w:t>
      </w:r>
      <w:r>
        <w:t>might p</w:t>
      </w:r>
      <w:r w:rsidR="00532007">
        <w:rPr>
          <w:rFonts w:ascii="Cambria Math" w:hAnsi="Cambria Math" w:cs="Cambria Math"/>
        </w:rPr>
        <w:t>⌝</w:t>
      </w:r>
      <w:r w:rsidR="00002AAA">
        <w:t xml:space="preserve">, he asserts that </w:t>
      </w:r>
      <w:r w:rsidR="00002AAA">
        <w:rPr>
          <w:i/>
        </w:rPr>
        <w:t>p</w:t>
      </w:r>
      <w:r>
        <w:t xml:space="preserve"> is compatible with the eviden</w:t>
      </w:r>
      <w:r w:rsidR="00D44CBF">
        <w:t>ce in his (Z</w:t>
      </w:r>
      <w:r w:rsidR="00884477">
        <w:t>’</w:t>
      </w:r>
      <w:r w:rsidR="00D44CBF">
        <w:t>s) context. Given Says-Talk</w:t>
      </w:r>
      <w:r>
        <w:t xml:space="preserve"> and </w:t>
      </w:r>
      <w:r w:rsidR="00D44CBF">
        <w:t>Deflationism</w:t>
      </w:r>
      <w:r w:rsidR="0007217E">
        <w:t xml:space="preserve">, when X says, </w:t>
      </w:r>
      <w:r w:rsidR="00884477">
        <w:t>‘</w:t>
      </w:r>
      <w:r>
        <w:t xml:space="preserve">What Z </w:t>
      </w:r>
      <w:r w:rsidR="0007217E">
        <w:t>said is true</w:t>
      </w:r>
      <w:r w:rsidR="00E103BC">
        <w:t>’,</w:t>
      </w:r>
      <w:r>
        <w:t xml:space="preserve"> she asserts a pr</w:t>
      </w:r>
      <w:r w:rsidR="00002AAA">
        <w:t>oposition equivalent to the one</w:t>
      </w:r>
      <w:r w:rsidR="0007217E">
        <w:t xml:space="preserve"> Z asserted; and when Y says, ‘What Z said is false</w:t>
      </w:r>
      <w:r w:rsidR="00E103BC">
        <w:t>’,</w:t>
      </w:r>
      <w:r>
        <w:t xml:space="preserve"> she asserts the negation of this proposition. Since at least one of these propositions must be false, (Q) follows.</w:t>
      </w:r>
    </w:p>
    <w:p w14:paraId="23FBC70B" w14:textId="77777777" w:rsidR="009522E4" w:rsidRDefault="009522E4" w:rsidP="009522E4"/>
    <w:p w14:paraId="0D0FC7B1" w14:textId="2F77A82E" w:rsidR="009522E4" w:rsidRDefault="009522E4" w:rsidP="009522E4">
      <w:r>
        <w:t xml:space="preserve">According to relativism, when Z says, </w:t>
      </w:r>
      <w:r w:rsidR="00532007">
        <w:rPr>
          <w:rFonts w:ascii="Cambria Math" w:hAnsi="Cambria Math" w:cs="Cambria Math"/>
        </w:rPr>
        <w:t>⌜</w:t>
      </w:r>
      <w:r>
        <w:t>might p</w:t>
      </w:r>
      <w:r w:rsidR="00532007">
        <w:rPr>
          <w:rFonts w:ascii="Cambria Math" w:hAnsi="Cambria Math" w:cs="Cambria Math"/>
        </w:rPr>
        <w:t>⌝</w:t>
      </w:r>
      <w:r>
        <w:t xml:space="preserve">, he asserts </w:t>
      </w:r>
      <w:r w:rsidR="00002AAA">
        <w:rPr>
          <w:rFonts w:ascii="Segoe UI Symbol" w:hAnsi="Segoe UI Symbol"/>
        </w:rPr>
        <w:t>♢</w:t>
      </w:r>
      <w:r w:rsidR="00002AAA">
        <w:rPr>
          <w:i/>
        </w:rPr>
        <w:t>p</w:t>
      </w:r>
      <w:r>
        <w:t xml:space="preserve">. By Says-Talk and </w:t>
      </w:r>
      <w:r w:rsidR="0007217E">
        <w:t>Deflationism, whe</w:t>
      </w:r>
      <w:r w:rsidR="00E103BC">
        <w:t>n X says, ‘What Z said is true’,</w:t>
      </w:r>
      <w:r>
        <w:t xml:space="preserve"> she asser</w:t>
      </w:r>
      <w:r w:rsidR="00002AAA">
        <w:t xml:space="preserve">ts a proposition equivalent to </w:t>
      </w:r>
      <w:r w:rsidR="00002AAA">
        <w:rPr>
          <w:rFonts w:ascii="Segoe UI Symbol" w:hAnsi="Segoe UI Symbol"/>
        </w:rPr>
        <w:t>♢</w:t>
      </w:r>
      <w:r w:rsidR="00002AAA">
        <w:rPr>
          <w:i/>
        </w:rPr>
        <w:t>p</w:t>
      </w:r>
      <w:r w:rsidR="0007217E">
        <w:t>, and when Y says, ‘What Z said is false</w:t>
      </w:r>
      <w:r w:rsidR="00E103BC">
        <w:t>’,</w:t>
      </w:r>
      <w:r>
        <w:t xml:space="preserve"> she asserts a proposition equivalent to </w:t>
      </w:r>
      <w:r w:rsidR="00002AAA">
        <w:t>~</w:t>
      </w:r>
      <w:r w:rsidR="00002AAA">
        <w:rPr>
          <w:rFonts w:ascii="Segoe UI Symbol" w:hAnsi="Segoe UI Symbol"/>
        </w:rPr>
        <w:t>♢</w:t>
      </w:r>
      <w:r w:rsidR="00002AAA">
        <w:rPr>
          <w:i/>
        </w:rPr>
        <w:t>p</w:t>
      </w:r>
      <w:r>
        <w:t xml:space="preserve">. Since, relative to any context of assessment, at least one of </w:t>
      </w:r>
      <w:r w:rsidR="00002AAA">
        <w:rPr>
          <w:rFonts w:ascii="Segoe UI Symbol" w:hAnsi="Segoe UI Symbol"/>
        </w:rPr>
        <w:t>♢</w:t>
      </w:r>
      <w:r w:rsidR="00002AAA">
        <w:rPr>
          <w:i/>
        </w:rPr>
        <w:t>p</w:t>
      </w:r>
      <w:r w:rsidR="00002AAA">
        <w:t xml:space="preserve"> </w:t>
      </w:r>
      <w:r>
        <w:t xml:space="preserve">or </w:t>
      </w:r>
      <w:r w:rsidR="00002AAA">
        <w:t>~</w:t>
      </w:r>
      <w:r w:rsidR="00002AAA">
        <w:rPr>
          <w:rFonts w:ascii="Segoe UI Symbol" w:hAnsi="Segoe UI Symbol"/>
        </w:rPr>
        <w:t>♢</w:t>
      </w:r>
      <w:r w:rsidR="00002AAA">
        <w:rPr>
          <w:i/>
        </w:rPr>
        <w:t>p</w:t>
      </w:r>
      <w:r>
        <w:t xml:space="preserve"> must be false, (Q) follows.</w:t>
      </w:r>
    </w:p>
    <w:p w14:paraId="316C8AD9" w14:textId="77777777" w:rsidR="009522E4" w:rsidRDefault="009522E4" w:rsidP="009522E4"/>
    <w:p w14:paraId="2C176D7E" w14:textId="77777777" w:rsidR="009522E4" w:rsidRDefault="009522E4" w:rsidP="009522E4">
      <w:r w:rsidRPr="009522E4">
        <w:t>We summarize these predictions of contextualist and relativist theories as follows:</w:t>
      </w:r>
    </w:p>
    <w:p w14:paraId="19D03944" w14:textId="77777777" w:rsidR="00D44CBF" w:rsidRDefault="00D44CBF" w:rsidP="009522E4"/>
    <w:tbl>
      <w:tblPr>
        <w:tblStyle w:val="TableGrid"/>
        <w:tblW w:w="0" w:type="auto"/>
        <w:tblCellMar>
          <w:left w:w="115" w:type="dxa"/>
          <w:right w:w="115" w:type="dxa"/>
        </w:tblCellMar>
        <w:tblLook w:val="04A0" w:firstRow="1" w:lastRow="0" w:firstColumn="1" w:lastColumn="0" w:noHBand="0" w:noVBand="1"/>
      </w:tblPr>
      <w:tblGrid>
        <w:gridCol w:w="3116"/>
        <w:gridCol w:w="3117"/>
        <w:gridCol w:w="3117"/>
      </w:tblGrid>
      <w:tr w:rsidR="00D44CBF" w14:paraId="2C417C31" w14:textId="77777777" w:rsidTr="00D44CBF">
        <w:tc>
          <w:tcPr>
            <w:tcW w:w="3116" w:type="dxa"/>
          </w:tcPr>
          <w:p w14:paraId="6431ABE9" w14:textId="77777777" w:rsidR="00D44CBF" w:rsidRDefault="00D44CBF" w:rsidP="009522E4"/>
        </w:tc>
        <w:tc>
          <w:tcPr>
            <w:tcW w:w="3117" w:type="dxa"/>
          </w:tcPr>
          <w:p w14:paraId="609CEB0D" w14:textId="77777777" w:rsidR="00D44CBF" w:rsidRDefault="00D44CBF" w:rsidP="00D44CBF">
            <w:pPr>
              <w:jc w:val="center"/>
            </w:pPr>
            <w:r>
              <w:t>Contextualism</w:t>
            </w:r>
          </w:p>
        </w:tc>
        <w:tc>
          <w:tcPr>
            <w:tcW w:w="3117" w:type="dxa"/>
          </w:tcPr>
          <w:p w14:paraId="7EF230A7" w14:textId="77777777" w:rsidR="00D44CBF" w:rsidRDefault="00D44CBF" w:rsidP="00D44CBF">
            <w:pPr>
              <w:jc w:val="center"/>
            </w:pPr>
            <w:r>
              <w:t>Relativism</w:t>
            </w:r>
          </w:p>
        </w:tc>
      </w:tr>
      <w:tr w:rsidR="00D44CBF" w14:paraId="292E6F5D" w14:textId="77777777" w:rsidTr="00D44CBF">
        <w:tc>
          <w:tcPr>
            <w:tcW w:w="3116" w:type="dxa"/>
          </w:tcPr>
          <w:p w14:paraId="674631A6" w14:textId="77777777" w:rsidR="00D44CBF" w:rsidRPr="00D44CBF" w:rsidRDefault="00D44CBF" w:rsidP="009522E4">
            <w:pPr>
              <w:rPr>
                <w:b/>
              </w:rPr>
            </w:pPr>
            <w:r w:rsidRPr="00D44CBF">
              <w:rPr>
                <w:b/>
              </w:rPr>
              <w:t>Modal Utterances</w:t>
            </w:r>
          </w:p>
        </w:tc>
        <w:tc>
          <w:tcPr>
            <w:tcW w:w="3117" w:type="dxa"/>
          </w:tcPr>
          <w:p w14:paraId="0AEBA2F2" w14:textId="77777777" w:rsidR="00D44CBF" w:rsidRPr="00D44CBF" w:rsidRDefault="00D44CBF" w:rsidP="00D44CBF">
            <w:pPr>
              <w:jc w:val="center"/>
              <w:rPr>
                <w:rFonts w:ascii="Segoe UI Symbol" w:hAnsi="Segoe UI Symbol"/>
              </w:rPr>
            </w:pPr>
            <w:r>
              <w:rPr>
                <w:rFonts w:ascii="Segoe UI Symbol" w:hAnsi="Segoe UI Symbol"/>
              </w:rPr>
              <w:t>✓/✕</w:t>
            </w:r>
          </w:p>
        </w:tc>
        <w:tc>
          <w:tcPr>
            <w:tcW w:w="3117" w:type="dxa"/>
          </w:tcPr>
          <w:p w14:paraId="0CD6D823" w14:textId="77777777" w:rsidR="00D44CBF" w:rsidRPr="00D44CBF" w:rsidRDefault="00D44CBF" w:rsidP="00D44CBF">
            <w:pPr>
              <w:jc w:val="center"/>
              <w:rPr>
                <w:rFonts w:ascii="Segoe UI Symbol" w:hAnsi="Segoe UI Symbol"/>
              </w:rPr>
            </w:pPr>
            <w:r>
              <w:rPr>
                <w:rFonts w:ascii="Segoe UI Symbol" w:hAnsi="Segoe UI Symbol"/>
              </w:rPr>
              <w:t>✓</w:t>
            </w:r>
          </w:p>
        </w:tc>
      </w:tr>
      <w:tr w:rsidR="00D44CBF" w14:paraId="2BF283E8" w14:textId="77777777" w:rsidTr="00D44CBF">
        <w:tc>
          <w:tcPr>
            <w:tcW w:w="3116" w:type="dxa"/>
          </w:tcPr>
          <w:p w14:paraId="7573028C" w14:textId="77777777" w:rsidR="00D44CBF" w:rsidRPr="00D44CBF" w:rsidRDefault="00D44CBF" w:rsidP="009522E4">
            <w:pPr>
              <w:rPr>
                <w:b/>
              </w:rPr>
            </w:pPr>
            <w:r w:rsidRPr="00D44CBF">
              <w:rPr>
                <w:b/>
              </w:rPr>
              <w:t>Modal Assessments</w:t>
            </w:r>
          </w:p>
        </w:tc>
        <w:tc>
          <w:tcPr>
            <w:tcW w:w="3117" w:type="dxa"/>
          </w:tcPr>
          <w:p w14:paraId="5835A4CD" w14:textId="77777777" w:rsidR="00D44CBF" w:rsidRPr="00D44CBF" w:rsidRDefault="00D44CBF" w:rsidP="00D44CBF">
            <w:pPr>
              <w:jc w:val="center"/>
              <w:rPr>
                <w:rFonts w:ascii="Segoe UI Symbol" w:hAnsi="Segoe UI Symbol"/>
              </w:rPr>
            </w:pPr>
            <w:r>
              <w:rPr>
                <w:rFonts w:ascii="Segoe UI Symbol" w:hAnsi="Segoe UI Symbol"/>
              </w:rPr>
              <w:t>✓</w:t>
            </w:r>
          </w:p>
        </w:tc>
        <w:tc>
          <w:tcPr>
            <w:tcW w:w="3117" w:type="dxa"/>
          </w:tcPr>
          <w:p w14:paraId="1D0034B3" w14:textId="77777777" w:rsidR="00D44CBF" w:rsidRPr="00D44CBF" w:rsidRDefault="00D44CBF" w:rsidP="00D44CBF">
            <w:pPr>
              <w:jc w:val="center"/>
              <w:rPr>
                <w:rFonts w:ascii="Segoe UI Symbol" w:hAnsi="Segoe UI Symbol"/>
              </w:rPr>
            </w:pPr>
            <w:r>
              <w:rPr>
                <w:rFonts w:ascii="Segoe UI Symbol" w:hAnsi="Segoe UI Symbol"/>
              </w:rPr>
              <w:t>✓</w:t>
            </w:r>
          </w:p>
        </w:tc>
      </w:tr>
    </w:tbl>
    <w:p w14:paraId="11BB1CB2" w14:textId="77777777" w:rsidR="00D44CBF" w:rsidRDefault="00D44CBF" w:rsidP="009522E4"/>
    <w:p w14:paraId="5248A218" w14:textId="77777777" w:rsidR="00D44CBF" w:rsidRDefault="009505C2" w:rsidP="009522E4">
      <w:r w:rsidRPr="009505C2">
        <w:t>It is an empirical question which, if any, of these predictions of contextualism and relativism are accurate. We explore this question in the next section.</w:t>
      </w:r>
    </w:p>
    <w:p w14:paraId="477F4CDB" w14:textId="77777777" w:rsidR="009505C2" w:rsidRDefault="009505C2" w:rsidP="009522E4"/>
    <w:p w14:paraId="79B45B1A" w14:textId="77777777" w:rsidR="009505C2" w:rsidRDefault="009505C2" w:rsidP="009522E4"/>
    <w:p w14:paraId="1717E3B7" w14:textId="77777777" w:rsidR="009505C2" w:rsidRPr="009505C2" w:rsidRDefault="009505C2" w:rsidP="009505C2">
      <w:pPr>
        <w:pStyle w:val="ListParagraph"/>
        <w:numPr>
          <w:ilvl w:val="0"/>
          <w:numId w:val="4"/>
        </w:numPr>
        <w:rPr>
          <w:b/>
        </w:rPr>
      </w:pPr>
      <w:r w:rsidRPr="009505C2">
        <w:rPr>
          <w:b/>
        </w:rPr>
        <w:t>Testing the Structural Predictions</w:t>
      </w:r>
    </w:p>
    <w:p w14:paraId="0A87B348" w14:textId="77777777" w:rsidR="009505C2" w:rsidRDefault="009505C2" w:rsidP="009505C2"/>
    <w:p w14:paraId="12F595CB" w14:textId="77777777" w:rsidR="009505C2" w:rsidRPr="009505C2" w:rsidRDefault="009505C2" w:rsidP="009505C2">
      <w:pPr>
        <w:rPr>
          <w:b/>
        </w:rPr>
      </w:pPr>
      <w:r w:rsidRPr="009505C2">
        <w:rPr>
          <w:b/>
        </w:rPr>
        <w:t>2.1 Participants</w:t>
      </w:r>
    </w:p>
    <w:p w14:paraId="72804EE8" w14:textId="77777777" w:rsidR="009505C2" w:rsidRDefault="009505C2" w:rsidP="009505C2"/>
    <w:p w14:paraId="3F600308" w14:textId="77777777" w:rsidR="009505C2" w:rsidRDefault="009505C2" w:rsidP="009505C2">
      <w:r w:rsidRPr="009505C2">
        <w:t>To test the pattern of predictions discussed above, we conducted an experiment. Two h</w:t>
      </w:r>
      <w:r w:rsidR="008C077D">
        <w:t>undred and forty participants (</w:t>
      </w:r>
      <w:r w:rsidR="008C077D">
        <w:rPr>
          <w:i/>
        </w:rPr>
        <w:t>M</w:t>
      </w:r>
      <w:r w:rsidR="008C077D" w:rsidRPr="008C077D">
        <w:rPr>
          <w:vertAlign w:val="subscript"/>
        </w:rPr>
        <w:t>age</w:t>
      </w:r>
      <w:r w:rsidR="008C077D">
        <w:t xml:space="preserve"> = 37.93, </w:t>
      </w:r>
      <w:r w:rsidR="008C077D">
        <w:rPr>
          <w:i/>
        </w:rPr>
        <w:t>SD</w:t>
      </w:r>
      <w:r w:rsidR="008C077D" w:rsidRPr="008C077D">
        <w:rPr>
          <w:vertAlign w:val="subscript"/>
        </w:rPr>
        <w:t>age</w:t>
      </w:r>
      <w:r w:rsidR="008C077D">
        <w:t xml:space="preserve"> = 12.11, 49</w:t>
      </w:r>
      <w:r w:rsidRPr="009505C2">
        <w:t>% female) were recruited through Amazon M</w:t>
      </w:r>
      <w:r>
        <w:t>echanical Turk (www.mturk.com).</w:t>
      </w:r>
      <w:r>
        <w:rPr>
          <w:rStyle w:val="FootnoteReference"/>
        </w:rPr>
        <w:footnoteReference w:id="4"/>
      </w:r>
    </w:p>
    <w:p w14:paraId="61612159" w14:textId="77777777" w:rsidR="009505C2" w:rsidRDefault="009505C2" w:rsidP="009505C2"/>
    <w:p w14:paraId="66492C32" w14:textId="77777777" w:rsidR="009505C2" w:rsidRPr="009505C2" w:rsidRDefault="009505C2" w:rsidP="009505C2">
      <w:pPr>
        <w:rPr>
          <w:b/>
        </w:rPr>
      </w:pPr>
      <w:r w:rsidRPr="009505C2">
        <w:rPr>
          <w:b/>
        </w:rPr>
        <w:t>2.2 Design</w:t>
      </w:r>
    </w:p>
    <w:p w14:paraId="20316457" w14:textId="77777777" w:rsidR="009505C2" w:rsidRDefault="009505C2" w:rsidP="009505C2"/>
    <w:p w14:paraId="21E31FD8" w14:textId="77777777" w:rsidR="009505C2" w:rsidRDefault="009505C2" w:rsidP="009505C2">
      <w:r>
        <w:t>All participants were told about a case in which the police are investigating a rumor that a local mobster, Fat Tony, died at the docks. The Chief of Police assigns Inspector A to examine the evidence at the docks and assigns Inspector B to examine the footage from the security camera. The evidence that Inspector A finds at the docks suggests, but does not prove, that Fat Tony died at the docks; the evidence that Inspector B finds from the security footage proves that Fat Tony did not actually die at the docks.</w:t>
      </w:r>
    </w:p>
    <w:p w14:paraId="21496AD3" w14:textId="77777777" w:rsidR="009505C2" w:rsidRDefault="009505C2" w:rsidP="009505C2"/>
    <w:p w14:paraId="1893F3D3" w14:textId="77777777" w:rsidR="009505C2" w:rsidRDefault="009505C2" w:rsidP="009505C2">
      <w:r>
        <w:t xml:space="preserve">Within this setup, participants were randomly assigned to read one of six different vignettes that concerned either two </w:t>
      </w:r>
      <w:r w:rsidRPr="009505C2">
        <w:rPr>
          <w:b/>
        </w:rPr>
        <w:t>Utterances</w:t>
      </w:r>
      <w:r>
        <w:t xml:space="preserve"> or two </w:t>
      </w:r>
      <w:r w:rsidRPr="009505C2">
        <w:rPr>
          <w:b/>
        </w:rPr>
        <w:t>Assessments</w:t>
      </w:r>
      <w:r>
        <w:t xml:space="preserve"> of one of three different kinds of claims: an epistemic </w:t>
      </w:r>
      <w:r w:rsidRPr="009505C2">
        <w:rPr>
          <w:b/>
        </w:rPr>
        <w:t>Modal</w:t>
      </w:r>
      <w:r>
        <w:t xml:space="preserve"> claim, a </w:t>
      </w:r>
      <w:r w:rsidRPr="009505C2">
        <w:rPr>
          <w:b/>
        </w:rPr>
        <w:t>Non-Modal</w:t>
      </w:r>
      <w:r>
        <w:t xml:space="preserve"> claim, or an </w:t>
      </w:r>
      <w:r w:rsidRPr="009505C2">
        <w:rPr>
          <w:b/>
        </w:rPr>
        <w:t>Indexical</w:t>
      </w:r>
      <w:r>
        <w:t xml:space="preserve"> claim.</w:t>
      </w:r>
    </w:p>
    <w:p w14:paraId="7EFDB0F4" w14:textId="77777777" w:rsidR="009505C2" w:rsidRDefault="009505C2" w:rsidP="009505C2"/>
    <w:p w14:paraId="657A6F88" w14:textId="741B06D6" w:rsidR="009505C2" w:rsidRDefault="009505C2" w:rsidP="009505C2">
      <w:r>
        <w:t xml:space="preserve">In the </w:t>
      </w:r>
      <w:r w:rsidRPr="009505C2">
        <w:rPr>
          <w:b/>
        </w:rPr>
        <w:t>Modal Utterances</w:t>
      </w:r>
      <w:r>
        <w:t xml:space="preserve"> vignette, Inspector A reviews that ev</w:t>
      </w:r>
      <w:r w:rsidR="0007217E">
        <w:t>idence at the docks and says, ‘</w:t>
      </w:r>
      <w:r>
        <w:t>Fat Tony</w:t>
      </w:r>
      <w:r w:rsidR="0007217E">
        <w:t xml:space="preserve"> could have died at the docks</w:t>
      </w:r>
      <w:r w:rsidR="00E103BC">
        <w:t>’.</w:t>
      </w:r>
      <w:r>
        <w:t xml:space="preserve"> and Inspector B reviews the evidence from </w:t>
      </w:r>
      <w:r w:rsidR="0007217E">
        <w:t>the security camera and says, ‘</w:t>
      </w:r>
      <w:r w:rsidR="008016AB">
        <w:t>Fat Tony couldn’</w:t>
      </w:r>
      <w:r>
        <w:t>t have died at the</w:t>
      </w:r>
      <w:r w:rsidR="00E103BC">
        <w:t xml:space="preserve"> docks</w:t>
      </w:r>
      <w:r w:rsidR="0007217E">
        <w:t>’</w:t>
      </w:r>
      <w:r>
        <w:t>.</w:t>
      </w:r>
      <w:r>
        <w:rPr>
          <w:rStyle w:val="FootnoteReference"/>
        </w:rPr>
        <w:footnoteReference w:id="5"/>
      </w:r>
    </w:p>
    <w:p w14:paraId="2515AE04" w14:textId="77777777" w:rsidR="009505C2" w:rsidRDefault="009505C2" w:rsidP="009505C2"/>
    <w:p w14:paraId="4BC1A1B9" w14:textId="3F2116AA" w:rsidR="009505C2" w:rsidRDefault="00C12D12" w:rsidP="009505C2">
      <w:r>
        <w:t xml:space="preserve">By contrast, in the </w:t>
      </w:r>
      <w:r w:rsidRPr="00C12D12">
        <w:rPr>
          <w:b/>
        </w:rPr>
        <w:t>Modal Assessments</w:t>
      </w:r>
      <w:r w:rsidR="009505C2">
        <w:t xml:space="preserve"> vignet</w:t>
      </w:r>
      <w:r w:rsidR="0007217E">
        <w:t>te, the Chief of Police says, ‘</w:t>
      </w:r>
      <w:r w:rsidR="009505C2">
        <w:t>Fat Ton</w:t>
      </w:r>
      <w:r w:rsidR="0007217E">
        <w:t>y could have died at the docks’</w:t>
      </w:r>
      <w:r w:rsidR="009505C2">
        <w:t xml:space="preserve"> during a news interview that both Inspectors are watching in their respective homes. Inspector A, who has seen the e</w:t>
      </w:r>
      <w:r w:rsidR="0007217E">
        <w:t>vidence from the docks, says, ‘What the Chief said is true</w:t>
      </w:r>
      <w:r w:rsidR="00E103BC">
        <w:t>’,</w:t>
      </w:r>
      <w:r w:rsidR="0007217E">
        <w:t xml:space="preserve"> </w:t>
      </w:r>
      <w:r w:rsidR="009505C2">
        <w:t>and Inspector B, who has seen the evidence fr</w:t>
      </w:r>
      <w:r w:rsidR="0007217E">
        <w:t>om the security footage, says ‘What the Chief said false</w:t>
      </w:r>
      <w:r w:rsidR="00E103BC">
        <w:t>’.</w:t>
      </w:r>
      <w:r w:rsidR="009505C2">
        <w:t xml:space="preserve"> </w:t>
      </w:r>
    </w:p>
    <w:p w14:paraId="5E6620FA" w14:textId="77777777" w:rsidR="009505C2" w:rsidRDefault="009505C2" w:rsidP="009505C2"/>
    <w:p w14:paraId="0F0C10CF" w14:textId="1121462E" w:rsidR="009505C2" w:rsidRDefault="009505C2" w:rsidP="009505C2">
      <w:r>
        <w:t xml:space="preserve">In comparison to these </w:t>
      </w:r>
      <w:r>
        <w:rPr>
          <w:b/>
        </w:rPr>
        <w:t>Modal</w:t>
      </w:r>
      <w:r>
        <w:t xml:space="preserve"> cases, other participants read vignettes that concerned </w:t>
      </w:r>
      <w:r>
        <w:rPr>
          <w:b/>
        </w:rPr>
        <w:t xml:space="preserve">Non-Modal </w:t>
      </w:r>
      <w:r>
        <w:t>claims. These cases were identical to the preceding ones except that the Inspectors</w:t>
      </w:r>
      <w:r w:rsidR="005E28C8">
        <w:t>’</w:t>
      </w:r>
      <w:r>
        <w:t>/Chiefs</w:t>
      </w:r>
      <w:r w:rsidR="005E28C8">
        <w:t>’</w:t>
      </w:r>
      <w:r>
        <w:t xml:space="preserve"> claim(s) did not include the ep</w:t>
      </w:r>
      <w:r w:rsidR="0007217E">
        <w:t>istemic modal, and thus read: ‘</w:t>
      </w:r>
      <w:r>
        <w:t xml:space="preserve">Fat Tony died [did not die] </w:t>
      </w:r>
      <w:r w:rsidR="0007217E">
        <w:t>at the docks</w:t>
      </w:r>
      <w:r w:rsidR="00E103BC">
        <w:t>’.</w:t>
      </w:r>
    </w:p>
    <w:p w14:paraId="5CED7D96" w14:textId="77777777" w:rsidR="009505C2" w:rsidRDefault="009505C2" w:rsidP="009505C2"/>
    <w:p w14:paraId="1DF7B9AA" w14:textId="1739F4FE" w:rsidR="009505C2" w:rsidRDefault="009505C2" w:rsidP="009505C2">
      <w:r>
        <w:lastRenderedPageBreak/>
        <w:t xml:space="preserve">Finally, we compare both kinds of cases with an </w:t>
      </w:r>
      <w:r w:rsidRPr="009505C2">
        <w:rPr>
          <w:b/>
        </w:rPr>
        <w:t>Indexical</w:t>
      </w:r>
      <w:r>
        <w:t xml:space="preserve"> version, in which an indexical claim is made. In the </w:t>
      </w:r>
      <w:r w:rsidRPr="009505C2">
        <w:rPr>
          <w:b/>
        </w:rPr>
        <w:t>Utterances</w:t>
      </w:r>
      <w:r>
        <w:t xml:space="preserve"> </w:t>
      </w:r>
      <w:r w:rsidR="0007217E">
        <w:t>case, Inspector A says, ‘</w:t>
      </w:r>
      <w:r>
        <w:t xml:space="preserve">I have served on the </w:t>
      </w:r>
      <w:r w:rsidR="0007217E">
        <w:t>police force for twenty years</w:t>
      </w:r>
      <w:r w:rsidR="00E103BC">
        <w:t>’,</w:t>
      </w:r>
      <w:r>
        <w:t xml:space="preserve"> and Inspector B says, </w:t>
      </w:r>
      <w:r w:rsidR="0007217E">
        <w:t>‘</w:t>
      </w:r>
      <w:r>
        <w:t>I have not served on the police force for twenty years</w:t>
      </w:r>
      <w:r w:rsidR="00E103BC">
        <w:t>’.</w:t>
      </w:r>
      <w:r w:rsidR="0007217E">
        <w:t xml:space="preserve"> </w:t>
      </w:r>
      <w:r>
        <w:t xml:space="preserve">In the </w:t>
      </w:r>
      <w:r w:rsidRPr="009505C2">
        <w:rPr>
          <w:b/>
        </w:rPr>
        <w:t>Assessments</w:t>
      </w:r>
      <w:r>
        <w:t xml:space="preserve"> ca</w:t>
      </w:r>
      <w:r w:rsidR="0007217E">
        <w:t>se, the Chief of Police says, ‘</w:t>
      </w:r>
      <w:r>
        <w:t>I have served on the p</w:t>
      </w:r>
      <w:r w:rsidR="0007217E">
        <w:t>olice force for twenty</w:t>
      </w:r>
      <w:r w:rsidR="008016AB">
        <w:t xml:space="preserve"> years</w:t>
      </w:r>
      <w:r w:rsidR="00E103BC">
        <w:t>’,</w:t>
      </w:r>
      <w:r w:rsidR="008016AB">
        <w:t xml:space="preserve"> while </w:t>
      </w:r>
      <w:r w:rsidR="0007217E">
        <w:t>Inspector A says, ‘What the Chief said is true</w:t>
      </w:r>
      <w:r w:rsidR="00E103BC">
        <w:t>’,</w:t>
      </w:r>
      <w:r w:rsidR="0007217E">
        <w:t xml:space="preserve"> and Inspector B says, ‘</w:t>
      </w:r>
      <w:r>
        <w:t>What</w:t>
      </w:r>
      <w:r w:rsidR="0007217E">
        <w:t xml:space="preserve"> the Chief said is false</w:t>
      </w:r>
      <w:r w:rsidR="00E103BC">
        <w:t>’.</w:t>
      </w:r>
    </w:p>
    <w:p w14:paraId="439A5DE3" w14:textId="77777777" w:rsidR="009505C2" w:rsidRDefault="009505C2" w:rsidP="009505C2"/>
    <w:p w14:paraId="1410B0F9" w14:textId="0042E6CF" w:rsidR="009505C2" w:rsidRDefault="009505C2" w:rsidP="009505C2">
      <w:r>
        <w:t>A</w:t>
      </w:r>
      <w:r w:rsidRPr="009505C2">
        <w:t xml:space="preserve">fter participants finished reading one of these six vignettes, they were reminded that the inspectors had made two different claims and were then asked whether they agreed or disagreed </w:t>
      </w:r>
      <w:r w:rsidR="0007217E">
        <w:t>that ‘</w:t>
      </w:r>
      <w:r w:rsidR="00441BAF">
        <w:t>At least one of the inspector’</w:t>
      </w:r>
      <w:r w:rsidRPr="009505C2">
        <w:t>s clai</w:t>
      </w:r>
      <w:r w:rsidR="0007217E">
        <w:t>ms must be false</w:t>
      </w:r>
      <w:r w:rsidR="00E103BC">
        <w:t>’.</w:t>
      </w:r>
      <w:r w:rsidRPr="009505C2">
        <w:t xml:space="preserve"> Participants rated their</w:t>
      </w:r>
      <w:r w:rsidR="0007217E">
        <w:t xml:space="preserve"> agreement on a scale from 1 (‘Completely Disagree’</w:t>
      </w:r>
      <w:r w:rsidRPr="009505C2">
        <w:t>) to 7 (</w:t>
      </w:r>
      <w:r w:rsidR="0007217E">
        <w:t>‘</w:t>
      </w:r>
      <w:r>
        <w:t>Completely Agre</w:t>
      </w:r>
      <w:r w:rsidR="0007217E">
        <w:t>e’</w:t>
      </w:r>
      <w:r>
        <w:t>).</w:t>
      </w:r>
      <w:r>
        <w:rPr>
          <w:rStyle w:val="FootnoteReference"/>
        </w:rPr>
        <w:footnoteReference w:id="6"/>
      </w:r>
    </w:p>
    <w:p w14:paraId="5F61FC53" w14:textId="77777777" w:rsidR="009505C2" w:rsidRDefault="009505C2" w:rsidP="009505C2"/>
    <w:p w14:paraId="4D19DB03" w14:textId="77777777" w:rsidR="009505C2" w:rsidRPr="009505C2" w:rsidRDefault="009505C2" w:rsidP="009505C2">
      <w:pPr>
        <w:rPr>
          <w:b/>
        </w:rPr>
      </w:pPr>
      <w:r w:rsidRPr="009505C2">
        <w:rPr>
          <w:b/>
        </w:rPr>
        <w:t>2.3 Results and Discussion</w:t>
      </w:r>
    </w:p>
    <w:p w14:paraId="73F3DA47" w14:textId="77777777" w:rsidR="009505C2" w:rsidRDefault="009505C2" w:rsidP="009505C2"/>
    <w:p w14:paraId="6D09CDFA" w14:textId="77777777" w:rsidR="009505C2" w:rsidRDefault="009505C2" w:rsidP="009505C2">
      <w:r>
        <w:t>Here is the overall pattern of results we found:</w:t>
      </w:r>
    </w:p>
    <w:p w14:paraId="2C2FD726" w14:textId="77777777" w:rsidR="009505C2" w:rsidRDefault="009505C2" w:rsidP="009505C2"/>
    <w:p w14:paraId="425D92DD" w14:textId="65A89D6A" w:rsidR="009505C2" w:rsidRDefault="00B92F64" w:rsidP="00604246">
      <w:pPr>
        <w:jc w:val="center"/>
      </w:pPr>
      <w:r>
        <w:rPr>
          <w:noProof/>
        </w:rPr>
        <w:drawing>
          <wp:inline distT="0" distB="0" distL="0" distR="0" wp14:anchorId="1046C5A4" wp14:editId="10714D21">
            <wp:extent cx="5943600" cy="3395345"/>
            <wp:effectExtent l="0" t="0" r="0" b="8255"/>
            <wp:docPr id="3" name="Picture 3" descr="plot_hi_res_pr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_hi_res_preview.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95345"/>
                    </a:xfrm>
                    <a:prstGeom prst="rect">
                      <a:avLst/>
                    </a:prstGeom>
                    <a:noFill/>
                    <a:ln>
                      <a:noFill/>
                    </a:ln>
                  </pic:spPr>
                </pic:pic>
              </a:graphicData>
            </a:graphic>
          </wp:inline>
        </w:drawing>
      </w:r>
    </w:p>
    <w:p w14:paraId="1AD7FBC2" w14:textId="77777777" w:rsidR="009505C2" w:rsidRDefault="00C12D12" w:rsidP="00604246">
      <w:pPr>
        <w:jc w:val="center"/>
      </w:pPr>
      <w:r w:rsidRPr="00C12D12">
        <w:rPr>
          <w:b/>
        </w:rPr>
        <w:t>Figure 2</w:t>
      </w:r>
      <w:r w:rsidR="009505C2">
        <w:t>: Participants</w:t>
      </w:r>
      <w:r w:rsidR="008016AB">
        <w:t>’</w:t>
      </w:r>
      <w:r w:rsidR="009505C2">
        <w:t xml:space="preserve"> mean level of agreement that at least one of the inspectors</w:t>
      </w:r>
      <w:r w:rsidR="008016AB">
        <w:t>’</w:t>
      </w:r>
      <w:r w:rsidR="009505C2">
        <w:t xml:space="preserve"> claims must </w:t>
      </w:r>
      <w:r w:rsidR="00DC491C">
        <w:t xml:space="preserve">be false. Errors bars indicate +/- 1 </w:t>
      </w:r>
      <w:r w:rsidR="00DC491C">
        <w:rPr>
          <w:i/>
        </w:rPr>
        <w:t>SE</w:t>
      </w:r>
      <w:r w:rsidR="009505C2">
        <w:t>.</w:t>
      </w:r>
    </w:p>
    <w:p w14:paraId="6AE2024A" w14:textId="77777777" w:rsidR="009505C2" w:rsidRDefault="009505C2" w:rsidP="009505C2"/>
    <w:p w14:paraId="7B7EAF4A" w14:textId="058BC2A7" w:rsidR="009505C2" w:rsidRPr="00604246" w:rsidRDefault="002424B5" w:rsidP="00604246">
      <w:pPr>
        <w:autoSpaceDE w:val="0"/>
        <w:autoSpaceDN w:val="0"/>
        <w:adjustRightInd w:val="0"/>
        <w:spacing w:after="240"/>
        <w:rPr>
          <w:rFonts w:ascii="Times" w:hAnsi="Times" w:cs="Times"/>
          <w:color w:val="000000"/>
        </w:rPr>
      </w:pPr>
      <w:r>
        <w:t xml:space="preserve">Focus first on the </w:t>
      </w:r>
      <w:r w:rsidRPr="00C12D12">
        <w:rPr>
          <w:b/>
        </w:rPr>
        <w:t>Modal</w:t>
      </w:r>
      <w:r w:rsidR="00C12D12">
        <w:t>/</w:t>
      </w:r>
      <w:r w:rsidRPr="00C12D12">
        <w:rPr>
          <w:b/>
        </w:rPr>
        <w:t>Non-Modal</w:t>
      </w:r>
      <w:r w:rsidR="009505C2">
        <w:t xml:space="preserve"> conditions. We analyzed participants</w:t>
      </w:r>
      <w:r w:rsidR="008016AB">
        <w:t>’</w:t>
      </w:r>
      <w:r w:rsidR="009505C2">
        <w:t xml:space="preserve"> compatibility judgments in the Modal and Non-modal conditions with a 2 (Claim: Modal vs. Non-modal) x 2 </w:t>
      </w:r>
      <w:r w:rsidR="009505C2">
        <w:lastRenderedPageBreak/>
        <w:t>(Case: Utterances vs. Assessments) ANOVA. We found that participants</w:t>
      </w:r>
      <w:r w:rsidR="008016AB">
        <w:t>’</w:t>
      </w:r>
      <w:r w:rsidR="009505C2">
        <w:t xml:space="preserve"> ratings were significantly affected by whether or not the claim</w:t>
      </w:r>
      <w:r w:rsidR="00DC491C">
        <w:t xml:space="preserve">s involved an epistemic modal, </w:t>
      </w:r>
      <w:r w:rsidR="00DC491C">
        <w:rPr>
          <w:i/>
        </w:rPr>
        <w:t>F</w:t>
      </w:r>
      <w:r w:rsidR="00DC491C">
        <w:t xml:space="preserve">(1,140) = 29.204, </w:t>
      </w:r>
      <w:r w:rsidR="00DC491C" w:rsidRPr="00DC491C">
        <w:rPr>
          <w:i/>
        </w:rPr>
        <w:t>p</w:t>
      </w:r>
      <w:r w:rsidR="00DC491C">
        <w:t xml:space="preserve"> &lt; .001</w:t>
      </w:r>
      <w:r w:rsidR="009505C2">
        <w:t xml:space="preserve">, </w:t>
      </w:r>
      <w:r w:rsidR="00B03CEB" w:rsidRPr="00B03CEB">
        <w:rPr>
          <w:rFonts w:ascii="Times" w:hAnsi="Times" w:cs="Times"/>
          <w:color w:val="000000"/>
        </w:rPr>
        <w:t>η</w:t>
      </w:r>
      <w:r w:rsidR="00B03CEB" w:rsidRPr="00604246">
        <w:rPr>
          <w:rFonts w:cs="Times New Roman"/>
          <w:color w:val="000000"/>
          <w:vertAlign w:val="superscript"/>
        </w:rPr>
        <w:t>2</w:t>
      </w:r>
      <w:r w:rsidR="00B03CEB" w:rsidRPr="00604246">
        <w:rPr>
          <w:rFonts w:cs="Times New Roman"/>
          <w:color w:val="000000"/>
          <w:vertAlign w:val="subscript"/>
        </w:rPr>
        <w:t>p</w:t>
      </w:r>
      <w:r w:rsidR="00B03CEB">
        <w:rPr>
          <w:rFonts w:ascii="Times" w:hAnsi="Times" w:cs="Times"/>
          <w:color w:val="000000"/>
        </w:rPr>
        <w:t xml:space="preserve"> = </w:t>
      </w:r>
      <w:r w:rsidR="00B03CEB">
        <w:t>.171</w:t>
      </w:r>
      <w:r w:rsidR="009505C2">
        <w:t>, such that they strongly a</w:t>
      </w:r>
      <w:r w:rsidR="00441BAF">
        <w:t>greed that one of the inspector’</w:t>
      </w:r>
      <w:r w:rsidR="009505C2">
        <w:t>s claims must be false when they utter</w:t>
      </w:r>
      <w:r w:rsidR="00DC491C">
        <w:t>ed/assessed a non-modal claim (</w:t>
      </w:r>
      <w:r w:rsidR="00DC491C">
        <w:rPr>
          <w:i/>
        </w:rPr>
        <w:t>M</w:t>
      </w:r>
      <w:r w:rsidR="00DC491C">
        <w:t xml:space="preserve"> = 5.96, </w:t>
      </w:r>
      <w:r w:rsidR="00DC491C">
        <w:rPr>
          <w:i/>
        </w:rPr>
        <w:t>SD</w:t>
      </w:r>
      <w:r w:rsidR="00DC491C">
        <w:t xml:space="preserve"> = 1.33</w:t>
      </w:r>
      <w:r w:rsidR="009505C2">
        <w:t>), but not when they u</w:t>
      </w:r>
      <w:r w:rsidR="00DC491C">
        <w:t>ttered/assessed a modal claim (</w:t>
      </w:r>
      <w:r w:rsidR="00DC491C">
        <w:rPr>
          <w:i/>
        </w:rPr>
        <w:t>M</w:t>
      </w:r>
      <w:r w:rsidR="00DC491C">
        <w:t xml:space="preserve"> = 4.38, </w:t>
      </w:r>
      <w:r w:rsidR="00DC491C">
        <w:rPr>
          <w:i/>
        </w:rPr>
        <w:t>SD</w:t>
      </w:r>
      <w:r w:rsidR="00DC491C">
        <w:t xml:space="preserve"> = 2.10), </w:t>
      </w:r>
      <w:r w:rsidR="00DC491C">
        <w:rPr>
          <w:i/>
        </w:rPr>
        <w:t>t</w:t>
      </w:r>
      <w:r w:rsidR="00DC491C">
        <w:t xml:space="preserve">(119.89) = 5.11, </w:t>
      </w:r>
      <w:r w:rsidR="00DC491C">
        <w:rPr>
          <w:i/>
        </w:rPr>
        <w:t>p</w:t>
      </w:r>
      <w:r w:rsidR="00DC491C">
        <w:t xml:space="preserve"> &lt; .001, </w:t>
      </w:r>
      <w:r w:rsidR="00DC491C">
        <w:rPr>
          <w:i/>
        </w:rPr>
        <w:t>d</w:t>
      </w:r>
      <w:r w:rsidR="00DC491C">
        <w:t xml:space="preserve"> = .902.</w:t>
      </w:r>
      <w:r w:rsidR="009505C2">
        <w:t xml:space="preserve"> By contrast, we did not observe a significant effect of whether the Inspectors made conflicting utteranc</w:t>
      </w:r>
      <w:r w:rsidR="00DC491C">
        <w:t xml:space="preserve">es or conflicting assessments, </w:t>
      </w:r>
      <w:r w:rsidR="00DC491C">
        <w:rPr>
          <w:i/>
        </w:rPr>
        <w:t>F</w:t>
      </w:r>
      <w:r w:rsidR="00DC491C">
        <w:t xml:space="preserve"> &lt; 0.5</w:t>
      </w:r>
      <w:r w:rsidR="009505C2">
        <w:t>, and most importantly did not find an interaction effect between these two variable</w:t>
      </w:r>
      <w:r w:rsidR="00DC491C">
        <w:t xml:space="preserve">s, </w:t>
      </w:r>
      <w:r w:rsidR="00DC491C">
        <w:rPr>
          <w:i/>
        </w:rPr>
        <w:t>F</w:t>
      </w:r>
      <w:r w:rsidR="00DC491C">
        <w:t xml:space="preserve"> &lt; 1.5</w:t>
      </w:r>
      <w:r>
        <w:t xml:space="preserve">, meaning that the </w:t>
      </w:r>
      <w:r w:rsidR="009505C2" w:rsidRPr="002424B5">
        <w:rPr>
          <w:i/>
        </w:rPr>
        <w:t>difference</w:t>
      </w:r>
      <w:r w:rsidR="009505C2">
        <w:t xml:space="preserve"> between the modal and non-modal claims did not significantly differ between the </w:t>
      </w:r>
      <w:r w:rsidR="00C12D12" w:rsidRPr="00C12D12">
        <w:rPr>
          <w:b/>
        </w:rPr>
        <w:t>Assessments</w:t>
      </w:r>
      <w:r w:rsidR="00C12D12">
        <w:t xml:space="preserve"> and </w:t>
      </w:r>
      <w:r w:rsidR="00C12D12" w:rsidRPr="00C12D12">
        <w:rPr>
          <w:b/>
        </w:rPr>
        <w:t>Utterances</w:t>
      </w:r>
      <w:r w:rsidR="009505C2">
        <w:t xml:space="preserve"> conditions.</w:t>
      </w:r>
    </w:p>
    <w:p w14:paraId="4617A4FD" w14:textId="77777777" w:rsidR="009505C2" w:rsidRDefault="009505C2" w:rsidP="009505C2">
      <w:r>
        <w:t xml:space="preserve">Thus, in line with contextualism, but not relativism, participants were more inclined to judge that the two modal (vs non-modal) claims were compatible in </w:t>
      </w:r>
      <w:r w:rsidR="00C12D12">
        <w:t xml:space="preserve">the </w:t>
      </w:r>
      <w:r w:rsidR="00C12D12" w:rsidRPr="00C12D12">
        <w:rPr>
          <w:b/>
        </w:rPr>
        <w:t>Utterances</w:t>
      </w:r>
      <w:r w:rsidR="0007217E">
        <w:t xml:space="preserve"> condition.</w:t>
      </w:r>
      <w:r w:rsidR="0007217E">
        <w:rPr>
          <w:rStyle w:val="FootnoteReference"/>
        </w:rPr>
        <w:footnoteReference w:id="7"/>
      </w:r>
      <w:r>
        <w:t xml:space="preserve"> At the same time</w:t>
      </w:r>
      <w:r w:rsidR="002424B5">
        <w:t xml:space="preserve">, in conflict with </w:t>
      </w:r>
      <w:r w:rsidR="002424B5" w:rsidRPr="002424B5">
        <w:rPr>
          <w:i/>
        </w:rPr>
        <w:t>both</w:t>
      </w:r>
      <w:r>
        <w:t xml:space="preserve"> relativism and contextualism, participants were also more inclined to judge that the two assessments were compatible when they concerned a modal (vs non-modal</w:t>
      </w:r>
      <w:r w:rsidR="00C12D12">
        <w:t xml:space="preserve">) claim in the </w:t>
      </w:r>
      <w:r w:rsidR="00C12D12" w:rsidRPr="00C12D12">
        <w:rPr>
          <w:b/>
        </w:rPr>
        <w:t>Assessments</w:t>
      </w:r>
      <w:r>
        <w:t xml:space="preserve"> condition. Thus, the above results present a challenge to both contextualist and relativist theories.</w:t>
      </w:r>
      <w:r w:rsidR="002424B5">
        <w:t xml:space="preserve"> Before we turn to present our </w:t>
      </w:r>
      <w:r>
        <w:t>alternative to orthodox contextualism and relativism, we pause here to discuss a move that may be made on behalf of each theory to account for our data.</w:t>
      </w:r>
    </w:p>
    <w:p w14:paraId="14216889" w14:textId="77777777" w:rsidR="00100F41" w:rsidRDefault="00100F41" w:rsidP="009505C2"/>
    <w:p w14:paraId="60B41574" w14:textId="77777777" w:rsidR="00100F41" w:rsidRPr="00100F41" w:rsidRDefault="00100F41" w:rsidP="009505C2">
      <w:pPr>
        <w:rPr>
          <w:b/>
        </w:rPr>
      </w:pPr>
      <w:r w:rsidRPr="00100F41">
        <w:rPr>
          <w:b/>
        </w:rPr>
        <w:t>2.3.1 Defending Orthodox Contextualism?</w:t>
      </w:r>
    </w:p>
    <w:p w14:paraId="77A7DA21" w14:textId="77777777" w:rsidR="00100F41" w:rsidRDefault="00100F41" w:rsidP="009505C2"/>
    <w:p w14:paraId="7D681FC4" w14:textId="77777777" w:rsidR="00100F41" w:rsidRDefault="00100F41" w:rsidP="00100F41">
      <w:r>
        <w:t>A contextualist may be tempted to deny Says-Talk in order to account for t</w:t>
      </w:r>
      <w:r w:rsidR="00C12D12">
        <w:t xml:space="preserve">he data in the </w:t>
      </w:r>
      <w:r w:rsidR="00C12D12" w:rsidRPr="00C12D12">
        <w:rPr>
          <w:b/>
        </w:rPr>
        <w:t>Assessments</w:t>
      </w:r>
      <w:r>
        <w:t xml:space="preserve"> case. In particular, a contextualist might instead hold that </w:t>
      </w:r>
      <w:r w:rsidR="00532007">
        <w:rPr>
          <w:rFonts w:ascii="Cambria Math" w:hAnsi="Cambria Math" w:cs="Cambria Math"/>
        </w:rPr>
        <w:t>⌜</w:t>
      </w:r>
      <w:r>
        <w:t>What X said</w:t>
      </w:r>
      <w:r w:rsidR="00532007">
        <w:rPr>
          <w:rFonts w:ascii="Cambria Math" w:hAnsi="Cambria Math" w:cs="Cambria Math"/>
        </w:rPr>
        <w:t>⌝</w:t>
      </w:r>
      <w:r>
        <w:t xml:space="preserve"> has two interpretations: on one, it refers to the proposition X asserted, while on th</w:t>
      </w:r>
      <w:r w:rsidR="00B32704">
        <w:t xml:space="preserve">e other it refers (in context </w:t>
      </w:r>
      <w:r w:rsidR="00B32704">
        <w:rPr>
          <w:b/>
        </w:rPr>
        <w:t>c</w:t>
      </w:r>
      <w:r>
        <w:t>) to the proposition that the sentence X uttered would have expressed had t</w:t>
      </w:r>
      <w:r w:rsidR="00B32704">
        <w:t xml:space="preserve">hat sentence been uttered in </w:t>
      </w:r>
      <w:r w:rsidR="00B32704">
        <w:rPr>
          <w:b/>
        </w:rPr>
        <w:t>c</w:t>
      </w:r>
      <w:r>
        <w:t>.</w:t>
      </w:r>
      <w:r>
        <w:rPr>
          <w:rStyle w:val="FootnoteReference"/>
        </w:rPr>
        <w:footnoteReference w:id="8"/>
      </w:r>
      <w:r>
        <w:t xml:space="preserve"> Giv</w:t>
      </w:r>
      <w:r w:rsidR="00C12D12">
        <w:t xml:space="preserve">en this assumption, in the </w:t>
      </w:r>
      <w:r w:rsidR="00C12D12" w:rsidRPr="00C12D12">
        <w:rPr>
          <w:b/>
        </w:rPr>
        <w:t>Modal</w:t>
      </w:r>
      <w:r w:rsidR="00C12D12">
        <w:t xml:space="preserve"> </w:t>
      </w:r>
      <w:r w:rsidR="00C12D12" w:rsidRPr="00C12D12">
        <w:rPr>
          <w:b/>
        </w:rPr>
        <w:t>Assessments</w:t>
      </w:r>
      <w:r>
        <w:t xml:space="preserve"> case, there would be an inter</w:t>
      </w:r>
      <w:r w:rsidR="0007217E">
        <w:t>pretation of A</w:t>
      </w:r>
      <w:r w:rsidR="008016AB">
        <w:t>’</w:t>
      </w:r>
      <w:r w:rsidR="0007217E">
        <w:t>s utterance of ‘What the Chief said is true’</w:t>
      </w:r>
      <w:r>
        <w:t xml:space="preserve"> in which it expressed the proposition that the Chief</w:t>
      </w:r>
      <w:r w:rsidR="008016AB">
        <w:t>’</w:t>
      </w:r>
      <w:r>
        <w:t>s sentence would have expressed had it been uttered in A</w:t>
      </w:r>
      <w:r w:rsidR="008016AB">
        <w:t>’</w:t>
      </w:r>
      <w:r w:rsidR="00DC491C">
        <w:t xml:space="preserve">s context – </w:t>
      </w:r>
      <w:r>
        <w:t>namely, that it is possible, given A</w:t>
      </w:r>
      <w:r w:rsidR="008016AB">
        <w:t>’</w:t>
      </w:r>
      <w:r>
        <w:t>s evidence that Fat Tony died at the docks. And</w:t>
      </w:r>
      <w:r w:rsidR="00B32704">
        <w:t>,</w:t>
      </w:r>
      <w:r>
        <w:t xml:space="preserve"> likewise</w:t>
      </w:r>
      <w:r w:rsidR="00B32704">
        <w:t>,</w:t>
      </w:r>
      <w:r>
        <w:t xml:space="preserve"> there would be an inter</w:t>
      </w:r>
      <w:r w:rsidR="0007217E">
        <w:t>pretation of B</w:t>
      </w:r>
      <w:r w:rsidR="008016AB">
        <w:t>’</w:t>
      </w:r>
      <w:r w:rsidR="0007217E">
        <w:t>s utterance of ‘What the Chief said is false’</w:t>
      </w:r>
      <w:r>
        <w:t xml:space="preserve"> in which he says that it is not possible given B</w:t>
      </w:r>
      <w:r w:rsidR="008016AB">
        <w:t>’</w:t>
      </w:r>
      <w:r>
        <w:t xml:space="preserve">s evidence that Fat Tony died at the docks. These two propositions are not (necessarily) incompatible. Thus, given this assumption about </w:t>
      </w:r>
      <w:r w:rsidR="00532007">
        <w:rPr>
          <w:rFonts w:ascii="Cambria Math" w:hAnsi="Cambria Math" w:cs="Cambria Math"/>
        </w:rPr>
        <w:t>⌜</w:t>
      </w:r>
      <w:r>
        <w:t>What X said</w:t>
      </w:r>
      <w:r w:rsidR="00532007">
        <w:rPr>
          <w:rFonts w:ascii="Cambria Math" w:hAnsi="Cambria Math" w:cs="Cambria Math"/>
        </w:rPr>
        <w:t>⌝</w:t>
      </w:r>
      <w:r>
        <w:t xml:space="preserve">, the contextualist would be able to predict our results for the </w:t>
      </w:r>
      <w:r w:rsidR="00C12D12" w:rsidRPr="00C12D12">
        <w:rPr>
          <w:b/>
        </w:rPr>
        <w:t>Assessments</w:t>
      </w:r>
      <w:r>
        <w:t xml:space="preserve"> conditions.  </w:t>
      </w:r>
    </w:p>
    <w:p w14:paraId="1E97A51B" w14:textId="77777777" w:rsidR="00100F41" w:rsidRDefault="00100F41" w:rsidP="00100F41"/>
    <w:p w14:paraId="3AA5BCDF" w14:textId="6285EA03" w:rsidR="00100F41" w:rsidRDefault="00100F41" w:rsidP="00100F41">
      <w:r>
        <w:t>The trouble with this assumption is that it does not sit well with the pattern of res</w:t>
      </w:r>
      <w:r w:rsidR="00C12D12">
        <w:t xml:space="preserve">ults from the </w:t>
      </w:r>
      <w:r w:rsidR="00C12D12" w:rsidRPr="00C12D12">
        <w:rPr>
          <w:b/>
        </w:rPr>
        <w:t>Indexical</w:t>
      </w:r>
      <w:r>
        <w:t xml:space="preserve"> conditions, which are correctly predicted by Says-Talk. Consider the results from the </w:t>
      </w:r>
      <w:r w:rsidR="00C12D12" w:rsidRPr="00C12D12">
        <w:rPr>
          <w:b/>
        </w:rPr>
        <w:lastRenderedPageBreak/>
        <w:t>Indexical</w:t>
      </w:r>
      <w:r w:rsidR="00C12D12">
        <w:t xml:space="preserve"> </w:t>
      </w:r>
      <w:r w:rsidR="00C12D12" w:rsidRPr="00C12D12">
        <w:rPr>
          <w:b/>
        </w:rPr>
        <w:t>Assessments</w:t>
      </w:r>
      <w:r>
        <w:t xml:space="preserve"> case, where the two Inspectors made conflicting assessments a</w:t>
      </w:r>
      <w:r w:rsidR="0007217E">
        <w:t>bout the Chief</w:t>
      </w:r>
      <w:r w:rsidR="008016AB">
        <w:t>’</w:t>
      </w:r>
      <w:r w:rsidR="0007217E">
        <w:t>s utterance of ‘</w:t>
      </w:r>
      <w:r>
        <w:t xml:space="preserve">I have served on the </w:t>
      </w:r>
      <w:r w:rsidR="0007217E">
        <w:t>police force for twenty years</w:t>
      </w:r>
      <w:r w:rsidR="00E103BC">
        <w:t>’.</w:t>
      </w:r>
      <w:r>
        <w:t xml:space="preserve"> In this case, participants strongly agreed that at least one of the Ins</w:t>
      </w:r>
      <w:r w:rsidR="00B32704">
        <w:t>pectors claims must be false (</w:t>
      </w:r>
      <w:r w:rsidR="00B32704">
        <w:rPr>
          <w:i/>
        </w:rPr>
        <w:t>M</w:t>
      </w:r>
      <w:r w:rsidR="00B32704">
        <w:t xml:space="preserve"> = 5.67, </w:t>
      </w:r>
      <w:r w:rsidR="00B32704">
        <w:rPr>
          <w:i/>
        </w:rPr>
        <w:t>SD</w:t>
      </w:r>
      <w:r w:rsidR="00B32704">
        <w:t xml:space="preserve"> = 1.40</w:t>
      </w:r>
      <w:r>
        <w:t xml:space="preserve">), and agreed </w:t>
      </w:r>
      <w:r w:rsidR="00C12D12">
        <w:t xml:space="preserve">much more strongly than in the </w:t>
      </w:r>
      <w:r w:rsidR="00C12D12" w:rsidRPr="00C12D12">
        <w:rPr>
          <w:b/>
        </w:rPr>
        <w:t>Indexical</w:t>
      </w:r>
      <w:r w:rsidR="00C12D12">
        <w:t xml:space="preserve"> </w:t>
      </w:r>
      <w:r w:rsidR="00C12D12" w:rsidRPr="00C12D12">
        <w:rPr>
          <w:b/>
        </w:rPr>
        <w:t>Utterances</w:t>
      </w:r>
      <w:r w:rsidR="00B32704">
        <w:t xml:space="preserve"> case, (</w:t>
      </w:r>
      <w:r w:rsidR="00B32704">
        <w:rPr>
          <w:i/>
        </w:rPr>
        <w:t>M</w:t>
      </w:r>
      <w:r w:rsidR="00B32704">
        <w:t xml:space="preserve"> = 2.64, </w:t>
      </w:r>
      <w:r w:rsidR="00D47C31">
        <w:rPr>
          <w:i/>
        </w:rPr>
        <w:t>SD</w:t>
      </w:r>
      <w:r w:rsidR="00D47C31">
        <w:t xml:space="preserve"> = 1.96), </w:t>
      </w:r>
      <w:r w:rsidR="00D47C31">
        <w:rPr>
          <w:i/>
        </w:rPr>
        <w:t>t</w:t>
      </w:r>
      <w:r w:rsidR="00D47C31">
        <w:t xml:space="preserve">(68.69) = -7.82, </w:t>
      </w:r>
      <w:r w:rsidR="00D47C31">
        <w:rPr>
          <w:i/>
        </w:rPr>
        <w:t>p</w:t>
      </w:r>
      <w:r w:rsidR="00D47C31">
        <w:t xml:space="preserve"> &lt; .001, </w:t>
      </w:r>
      <w:r w:rsidR="00D47C31">
        <w:rPr>
          <w:i/>
        </w:rPr>
        <w:t>d</w:t>
      </w:r>
      <w:r w:rsidR="00D47C31">
        <w:t xml:space="preserve"> = 1.77</w:t>
      </w:r>
      <w:r>
        <w:t xml:space="preserve"> (see Fig. 2). In thi</w:t>
      </w:r>
      <w:r w:rsidR="00C12D12">
        <w:t xml:space="preserve">s </w:t>
      </w:r>
      <w:r w:rsidR="00C12D12" w:rsidRPr="00C12D12">
        <w:rPr>
          <w:b/>
        </w:rPr>
        <w:t>Indexical</w:t>
      </w:r>
      <w:r w:rsidR="00C12D12">
        <w:t xml:space="preserve"> </w:t>
      </w:r>
      <w:r w:rsidR="00C12D12" w:rsidRPr="00C12D12">
        <w:rPr>
          <w:b/>
        </w:rPr>
        <w:t>Assessements</w:t>
      </w:r>
      <w:r>
        <w:t xml:space="preserve"> case, </w:t>
      </w:r>
      <w:r w:rsidR="0007217E">
        <w:t>Says-Talk predicts that ‘What the Chief’</w:t>
      </w:r>
      <w:r>
        <w:t xml:space="preserve"> said refers to the proposition that the Chief has served on the police force for twenty years. A says of this proposition that it is true, while B says of this proposition that it is false. Since at least one of these claims must be false, Says-Talk correctly predicts strong agreement with (Q). By contrast, if the contextualist response above is correct, we expect there to be an interpreta</w:t>
      </w:r>
      <w:r w:rsidR="0007217E">
        <w:t>tion of A</w:t>
      </w:r>
      <w:r w:rsidR="008016AB">
        <w:t>’</w:t>
      </w:r>
      <w:r w:rsidR="0007217E">
        <w:t>s/B</w:t>
      </w:r>
      <w:r w:rsidR="008016AB">
        <w:t>’</w:t>
      </w:r>
      <w:r w:rsidR="0007217E">
        <w:t>s utterances of ‘What the Chief said is true’/‘What the Chief said is false’</w:t>
      </w:r>
      <w:r>
        <w:t xml:space="preserve"> in which A says that A has served on the police force for more than twenty years and B says that B has not served on the police force for more than twenty years. But these two claims a</w:t>
      </w:r>
      <w:r w:rsidR="00C12D12">
        <w:t>re clearly compatible.</w:t>
      </w:r>
      <w:r w:rsidR="00C12D12">
        <w:rPr>
          <w:rStyle w:val="FootnoteReference"/>
        </w:rPr>
        <w:footnoteReference w:id="9"/>
      </w:r>
      <w:r>
        <w:t xml:space="preserve"> We take these data to both confirm Says-Talk and cast doubt on this kind of response on behalf of the contextualist.</w:t>
      </w:r>
    </w:p>
    <w:p w14:paraId="034B9C78" w14:textId="77777777" w:rsidR="00100F41" w:rsidRDefault="00100F41" w:rsidP="00100F41"/>
    <w:p w14:paraId="06BE58D3" w14:textId="77777777" w:rsidR="00100F41" w:rsidRPr="00100F41" w:rsidRDefault="00100F41" w:rsidP="00100F41">
      <w:pPr>
        <w:rPr>
          <w:b/>
        </w:rPr>
      </w:pPr>
      <w:r w:rsidRPr="00100F41">
        <w:rPr>
          <w:b/>
        </w:rPr>
        <w:t>2.3.2 Defending Orthodox Relativism?</w:t>
      </w:r>
    </w:p>
    <w:p w14:paraId="4F625718" w14:textId="77777777" w:rsidR="00100F41" w:rsidRDefault="00100F41" w:rsidP="00100F41"/>
    <w:p w14:paraId="0AB40649" w14:textId="37986D9B" w:rsidR="00100F41" w:rsidRDefault="00100F41" w:rsidP="00100F41">
      <w:r>
        <w:t xml:space="preserve">A relativist may be tempted to reject both Says-Talk and Deflationism to account for our data. On this kind of approach, expressions like </w:t>
      </w:r>
      <w:r w:rsidR="00532007">
        <w:rPr>
          <w:rFonts w:ascii="Cambria Math" w:hAnsi="Cambria Math" w:cs="Cambria Math"/>
        </w:rPr>
        <w:t>⌜</w:t>
      </w:r>
      <w:r>
        <w:t>What X said</w:t>
      </w:r>
      <w:r w:rsidR="00532007">
        <w:rPr>
          <w:rFonts w:ascii="Cambria Math" w:hAnsi="Cambria Math" w:cs="Cambria Math"/>
        </w:rPr>
        <w:t>⌝</w:t>
      </w:r>
      <w:r>
        <w:t>/</w:t>
      </w:r>
      <w:r w:rsidR="00532007">
        <w:rPr>
          <w:rFonts w:ascii="Cambria Math" w:hAnsi="Cambria Math" w:cs="Cambria Math"/>
        </w:rPr>
        <w:t>⌜</w:t>
      </w:r>
      <w:r>
        <w:t>X</w:t>
      </w:r>
      <w:r w:rsidR="008016AB">
        <w:t>’</w:t>
      </w:r>
      <w:r>
        <w:t>s claim</w:t>
      </w:r>
      <w:r w:rsidR="00532007">
        <w:rPr>
          <w:rFonts w:ascii="Cambria Math" w:hAnsi="Cambria Math" w:cs="Cambria Math"/>
        </w:rPr>
        <w:t>⌝</w:t>
      </w:r>
      <w:r>
        <w:t xml:space="preserve"> refer to something that encodes both the proposition X asserted and the context in which it was asserted: perhaps the act of X</w:t>
      </w:r>
      <w:r w:rsidR="008016AB">
        <w:t>’</w:t>
      </w:r>
      <w:r>
        <w:t>s assertion. We</w:t>
      </w:r>
      <w:r w:rsidR="008016AB">
        <w:t>’</w:t>
      </w:r>
      <w:r>
        <w:t xml:space="preserve">ll model this as a pair of a proposition (the content of the assertion) and a context (the context of the assertion): </w:t>
      </w:r>
      <w:r w:rsidR="00D47C31">
        <w:t>&lt;</w:t>
      </w:r>
      <w:r w:rsidR="00D47C31">
        <w:rPr>
          <w:i/>
        </w:rPr>
        <w:t>p</w:t>
      </w:r>
      <w:r w:rsidR="00D47C31">
        <w:t xml:space="preserve">, </w:t>
      </w:r>
      <w:r w:rsidR="00D47C31">
        <w:rPr>
          <w:b/>
        </w:rPr>
        <w:t>c</w:t>
      </w:r>
      <w:r w:rsidR="00D47C31">
        <w:t xml:space="preserve">&gt;. </w:t>
      </w:r>
      <w:r>
        <w:t>This approach the</w:t>
      </w:r>
      <w:r w:rsidR="0007217E">
        <w:t>n adopts an ambiguity view of ‘is true’/‘is false</w:t>
      </w:r>
      <w:r w:rsidR="00E103BC">
        <w:t>’.</w:t>
      </w:r>
      <w:r>
        <w:t xml:space="preserve"> For example, focus on falsity. On one interpretati</w:t>
      </w:r>
      <w:r w:rsidR="0007217E">
        <w:t>on ‘is false’</w:t>
      </w:r>
      <w:r>
        <w:t xml:space="preserve"> is deflationary; it maps an assertion to the negation of its content. On that interpretation, </w:t>
      </w:r>
      <w:r w:rsidR="00532007">
        <w:rPr>
          <w:rFonts w:ascii="Cambria Math" w:hAnsi="Cambria Math" w:cs="Cambria Math"/>
        </w:rPr>
        <w:t>⌜</w:t>
      </w:r>
      <w:r>
        <w:t>What X said is false</w:t>
      </w:r>
      <w:r w:rsidR="00532007">
        <w:rPr>
          <w:rFonts w:ascii="Cambria Math" w:hAnsi="Cambria Math" w:cs="Cambria Math"/>
        </w:rPr>
        <w:t>⌝</w:t>
      </w:r>
      <w:r>
        <w:t xml:space="preserve"> is equivalent to the negation of the proposition X asserted.</w:t>
      </w:r>
      <w:r w:rsidR="0007217E">
        <w:t xml:space="preserve"> On the other interpretation, ‘is false’ means ‘false-as-uttered’</w:t>
      </w:r>
      <w:r>
        <w:t xml:space="preserve">: an assertion </w:t>
      </w:r>
      <w:r w:rsidR="00D47C31">
        <w:t>&lt;</w:t>
      </w:r>
      <w:r w:rsidR="00D47C31">
        <w:rPr>
          <w:i/>
        </w:rPr>
        <w:t>p</w:t>
      </w:r>
      <w:r w:rsidR="00D47C31">
        <w:t xml:space="preserve">, </w:t>
      </w:r>
      <w:r w:rsidR="00D47C31">
        <w:rPr>
          <w:b/>
        </w:rPr>
        <w:t>c</w:t>
      </w:r>
      <w:r w:rsidR="00D47C31">
        <w:t xml:space="preserve">&gt; </w:t>
      </w:r>
      <w:r>
        <w:t>i</w:t>
      </w:r>
      <w:r w:rsidR="00D47C31">
        <w:t xml:space="preserve">s true-/false-as-uttered iff </w:t>
      </w:r>
      <w:r w:rsidR="00D47C31">
        <w:rPr>
          <w:i/>
        </w:rPr>
        <w:t>p</w:t>
      </w:r>
      <w:r w:rsidR="00D47C31">
        <w:t xml:space="preserve"> is true/false at </w:t>
      </w:r>
      <w:r w:rsidR="00D47C31">
        <w:rPr>
          <w:b/>
        </w:rPr>
        <w:t>c</w:t>
      </w:r>
      <w:r>
        <w:t xml:space="preserve">. Importantly, then, an assertion </w:t>
      </w:r>
      <w:r w:rsidR="00D47C31">
        <w:t>&lt;</w:t>
      </w:r>
      <w:r w:rsidR="00D47C31">
        <w:rPr>
          <w:rFonts w:ascii="Segoe UI Symbol" w:hAnsi="Segoe UI Symbol"/>
        </w:rPr>
        <w:t>♢</w:t>
      </w:r>
      <w:r w:rsidR="00D47C31">
        <w:rPr>
          <w:i/>
        </w:rPr>
        <w:t>p</w:t>
      </w:r>
      <w:r w:rsidR="00D47C31">
        <w:t xml:space="preserve">, </w:t>
      </w:r>
      <w:r w:rsidR="00D47C31">
        <w:rPr>
          <w:b/>
        </w:rPr>
        <w:t>c</w:t>
      </w:r>
      <w:r w:rsidR="00D47C31">
        <w:t>&gt;</w:t>
      </w:r>
      <w:r>
        <w:t xml:space="preserve"> is true-/false-as-uttered iff </w:t>
      </w:r>
      <w:r w:rsidR="00D47C31">
        <w:rPr>
          <w:rFonts w:ascii="Segoe UI Symbol" w:hAnsi="Segoe UI Symbol"/>
        </w:rPr>
        <w:t>♢</w:t>
      </w:r>
      <w:r w:rsidR="00D47C31">
        <w:rPr>
          <w:i/>
        </w:rPr>
        <w:t>p</w:t>
      </w:r>
      <w:r>
        <w:t xml:space="preserve"> is true/false relative to evidence </w:t>
      </w:r>
      <w:r w:rsidR="00D47C31">
        <w:rPr>
          <w:i/>
        </w:rPr>
        <w:t>f</w:t>
      </w:r>
      <w:r w:rsidR="00D47C31" w:rsidRPr="00D47C31">
        <w:rPr>
          <w:b/>
          <w:vertAlign w:val="subscript"/>
        </w:rPr>
        <w:t>c</w:t>
      </w:r>
      <w:r w:rsidR="00D47C31">
        <w:t>.</w:t>
      </w:r>
      <w:r>
        <w:t xml:space="preserve"> </w:t>
      </w:r>
    </w:p>
    <w:p w14:paraId="3761C928" w14:textId="77777777" w:rsidR="00100F41" w:rsidRDefault="00100F41" w:rsidP="00100F41"/>
    <w:p w14:paraId="3D6EC492" w14:textId="2198523D" w:rsidR="00100F41" w:rsidRDefault="00100F41" w:rsidP="00100F41">
      <w:r>
        <w:t xml:space="preserve">To see how this can predict the data from </w:t>
      </w:r>
      <w:r w:rsidR="00532007">
        <w:t>§2.3</w:t>
      </w:r>
      <w:r>
        <w:t xml:space="preserve">, first consider the </w:t>
      </w:r>
      <w:r w:rsidR="00C12D12" w:rsidRPr="00C12D12">
        <w:rPr>
          <w:b/>
        </w:rPr>
        <w:t>Modal</w:t>
      </w:r>
      <w:r w:rsidR="00C12D12">
        <w:t xml:space="preserve"> </w:t>
      </w:r>
      <w:r w:rsidR="00C12D12" w:rsidRPr="00C12D12">
        <w:rPr>
          <w:b/>
        </w:rPr>
        <w:t>Utterances</w:t>
      </w:r>
      <w:r>
        <w:t xml:space="preserve"> case, where A s</w:t>
      </w:r>
      <w:r w:rsidR="0007217E">
        <w:t>ays, ‘</w:t>
      </w:r>
      <w:r>
        <w:t>Fat Ton</w:t>
      </w:r>
      <w:r w:rsidR="0007217E">
        <w:t>y could have died at the docks’ and B says, ‘</w:t>
      </w:r>
      <w:r>
        <w:t>Fat Tony c</w:t>
      </w:r>
      <w:r w:rsidR="00441BAF">
        <w:t>ouldn’</w:t>
      </w:r>
      <w:r w:rsidR="0007217E">
        <w:t>t have died at the docks’</w:t>
      </w:r>
      <w:r>
        <w:t xml:space="preserve"> (in different contexts</w:t>
      </w:r>
      <w:r w:rsidR="0007217E">
        <w:t>). If participants understand ‘is false’</w:t>
      </w:r>
      <w:r>
        <w:t xml:space="preserve"> in (Q) as deflatio</w:t>
      </w:r>
      <w:r w:rsidR="00DC491C">
        <w:t xml:space="preserve">nary, they will agree with it – </w:t>
      </w:r>
      <w:r>
        <w:t>this is because they should think that either Fat Tony could have died at the docks or Fat Tony couldn</w:t>
      </w:r>
      <w:r w:rsidR="008016AB">
        <w:t>’</w:t>
      </w:r>
      <w:r>
        <w:t>t have died at the docks. B</w:t>
      </w:r>
      <w:r w:rsidR="0007217E">
        <w:t>ut if participants understand ‘is false’</w:t>
      </w:r>
      <w:r>
        <w:t xml:space="preserve"> in (Q) as false-as-uttered, they should disagree with this statement, as long as they think that (i) the evidence in A</w:t>
      </w:r>
      <w:r w:rsidR="008016AB">
        <w:t>’</w:t>
      </w:r>
      <w:r>
        <w:t>s context is compatible with Fat Tony having died at the docks and (ii) the evidence in B</w:t>
      </w:r>
      <w:r w:rsidR="008016AB">
        <w:t>’</w:t>
      </w:r>
      <w:r>
        <w:t>s context is not compatible with Fat Tony having died at the docks. In this case, both A</w:t>
      </w:r>
      <w:r w:rsidR="008016AB">
        <w:t>’</w:t>
      </w:r>
      <w:r>
        <w:t>s and B</w:t>
      </w:r>
      <w:r w:rsidR="008016AB">
        <w:t>’</w:t>
      </w:r>
      <w:r>
        <w:t xml:space="preserve">s assertions would be true-as-uttered.  </w:t>
      </w:r>
    </w:p>
    <w:p w14:paraId="5D77E1FD" w14:textId="77777777" w:rsidR="00100F41" w:rsidRDefault="00100F41" w:rsidP="00100F41"/>
    <w:p w14:paraId="5B2595A7" w14:textId="28577D1F" w:rsidR="00100F41" w:rsidRDefault="00C12D12" w:rsidP="00100F41">
      <w:r>
        <w:t xml:space="preserve">Next, turn to the </w:t>
      </w:r>
      <w:r w:rsidRPr="00C12D12">
        <w:rPr>
          <w:b/>
        </w:rPr>
        <w:t>Modal</w:t>
      </w:r>
      <w:r>
        <w:t xml:space="preserve"> </w:t>
      </w:r>
      <w:r w:rsidRPr="00C12D12">
        <w:rPr>
          <w:b/>
        </w:rPr>
        <w:t>Assessments</w:t>
      </w:r>
      <w:r w:rsidR="00100F41">
        <w:t xml:space="preserve"> case. If participants understand Inspector A</w:t>
      </w:r>
      <w:r w:rsidR="008016AB">
        <w:t>’</w:t>
      </w:r>
      <w:r w:rsidR="00100F41">
        <w:t>s</w:t>
      </w:r>
      <w:r w:rsidR="0007217E">
        <w:t xml:space="preserve"> utterance of ‘What the Chief said is true</w:t>
      </w:r>
      <w:r w:rsidR="00E103BC">
        <w:t>’,</w:t>
      </w:r>
      <w:r w:rsidR="0007217E">
        <w:t xml:space="preserve"> Inspecto</w:t>
      </w:r>
      <w:r w:rsidR="008016AB">
        <w:t>r B’</w:t>
      </w:r>
      <w:r w:rsidR="0007217E">
        <w:t>s utterance of ‘What the Chief said is false</w:t>
      </w:r>
      <w:r w:rsidR="00E103BC">
        <w:t>’,</w:t>
      </w:r>
      <w:r w:rsidR="0007217E">
        <w:t xml:space="preserve"> and the </w:t>
      </w:r>
      <w:r w:rsidR="0007217E">
        <w:lastRenderedPageBreak/>
        <w:t>statement ‘</w:t>
      </w:r>
      <w:r w:rsidR="00100F41">
        <w:t>At least one of the In</w:t>
      </w:r>
      <w:r w:rsidR="0007217E">
        <w:t>spectors</w:t>
      </w:r>
      <w:r w:rsidR="008016AB">
        <w:t>’</w:t>
      </w:r>
      <w:r w:rsidR="0007217E">
        <w:t xml:space="preserve"> claims must be false’</w:t>
      </w:r>
      <w:r w:rsidR="00100F41">
        <w:t xml:space="preserve"> all in the deflationary way, then they should agree with the latter statement. This is because on this interpretation A asserts that Fat Tony could have died at the docks, B asserts the negation of this proposition, and one of these two propositions must be false. Howeve</w:t>
      </w:r>
      <w:r w:rsidR="0007217E">
        <w:t>r, if instead they understand ‘</w:t>
      </w:r>
      <w:r w:rsidR="00100F41">
        <w:t>At least one of the Inspec</w:t>
      </w:r>
      <w:r w:rsidR="0007217E">
        <w:t>tors</w:t>
      </w:r>
      <w:r w:rsidR="008016AB">
        <w:t>’</w:t>
      </w:r>
      <w:r w:rsidR="0007217E">
        <w:t xml:space="preserve"> claims must be false’</w:t>
      </w:r>
      <w:r w:rsidR="00100F41">
        <w:t xml:space="preserve"> as false-as-uttered, they should disagree with this statement, at least if they think that (i) A</w:t>
      </w:r>
      <w:r w:rsidR="008016AB">
        <w:t>’</w:t>
      </w:r>
      <w:r w:rsidR="00100F41">
        <w:t>s evidence is compatible with Fat Tony having died at the docks and (ii) B</w:t>
      </w:r>
      <w:r w:rsidR="008016AB">
        <w:t>’</w:t>
      </w:r>
      <w:r w:rsidR="00100F41">
        <w:t>s evidence is not compatible with Fat Tony having died at the docks. For then, both A</w:t>
      </w:r>
      <w:r w:rsidR="008016AB">
        <w:t>’</w:t>
      </w:r>
      <w:r w:rsidR="00100F41">
        <w:t>s and B</w:t>
      </w:r>
      <w:r w:rsidR="008016AB">
        <w:t>’</w:t>
      </w:r>
      <w:r w:rsidR="00100F41">
        <w:t>s assertions would be true-as-uttered.</w:t>
      </w:r>
    </w:p>
    <w:p w14:paraId="4BEB1357" w14:textId="77777777" w:rsidR="00100F41" w:rsidRDefault="00100F41" w:rsidP="00100F41"/>
    <w:p w14:paraId="1451CB1F" w14:textId="77777777" w:rsidR="00100F41" w:rsidRDefault="00100F41" w:rsidP="00100F41">
      <w:r>
        <w:t>One challenge</w:t>
      </w:r>
      <w:r w:rsidR="0007217E">
        <w:t xml:space="preserve"> to this strategy is that, if ‘true’ and ‘false’</w:t>
      </w:r>
      <w:r>
        <w:t xml:space="preserve"> are genuinely ambiguous in the proposed way, it seems that it should be possible to disambiguate them in such a way to make sense of C</w:t>
      </w:r>
      <w:r w:rsidR="008016AB">
        <w:t>’</w:t>
      </w:r>
      <w:r>
        <w:t>s response in the following dialogue:</w:t>
      </w:r>
    </w:p>
    <w:p w14:paraId="20EA27ED" w14:textId="77777777" w:rsidR="00100F41" w:rsidRDefault="00100F41" w:rsidP="00100F41"/>
    <w:p w14:paraId="520A6366" w14:textId="77777777" w:rsidR="00100F41" w:rsidRDefault="00100F41" w:rsidP="00100F41">
      <w:pPr>
        <w:ind w:firstLine="720"/>
      </w:pPr>
      <w:r>
        <w:t>A: Fat Tony might be dead.</w:t>
      </w:r>
    </w:p>
    <w:p w14:paraId="739411A6" w14:textId="77777777" w:rsidR="00100F41" w:rsidRDefault="00100F41" w:rsidP="00100F41"/>
    <w:p w14:paraId="12760618" w14:textId="77777777" w:rsidR="00100F41" w:rsidRDefault="00100F41" w:rsidP="00100F41">
      <w:pPr>
        <w:ind w:firstLine="720"/>
      </w:pPr>
      <w:r>
        <w:t>B: What A said is false.</w:t>
      </w:r>
    </w:p>
    <w:p w14:paraId="54D472B3" w14:textId="77777777" w:rsidR="00100F41" w:rsidRDefault="00100F41" w:rsidP="00100F41"/>
    <w:p w14:paraId="75412EC4" w14:textId="77777777" w:rsidR="00100F41" w:rsidRDefault="00FA4A13" w:rsidP="00100F41">
      <w:pPr>
        <w:ind w:firstLine="720"/>
      </w:pPr>
      <w:r>
        <w:t xml:space="preserve">C: </w:t>
      </w:r>
      <w:r w:rsidR="00100F41">
        <w:t>#I agree with you B – what A said is false; but also, A</w:t>
      </w:r>
      <w:r w:rsidR="008016AB">
        <w:t>’</w:t>
      </w:r>
      <w:r w:rsidR="00100F41">
        <w:t>s claim is true since A didn</w:t>
      </w:r>
      <w:r w:rsidR="008016AB">
        <w:t>’</w:t>
      </w:r>
      <w:r w:rsidR="00100F41">
        <w:t>t</w:t>
      </w:r>
      <w:r w:rsidR="00100F41">
        <w:tab/>
        <w:t xml:space="preserve">have the evidence proving Fat Tony is alive.  </w:t>
      </w:r>
    </w:p>
    <w:p w14:paraId="60AC0B10" w14:textId="77777777" w:rsidR="00100F41" w:rsidRDefault="00100F41" w:rsidP="00100F41"/>
    <w:p w14:paraId="43315A60" w14:textId="0F17EC71" w:rsidR="00100F41" w:rsidRDefault="00100F41" w:rsidP="00100F41">
      <w:r>
        <w:t>Yet, to our ears, such dialogues sound irreparably incoherent (cf. [Macfarlane 2009: 248]). Compare this dialogue with one involvi</w:t>
      </w:r>
      <w:r w:rsidR="0007217E">
        <w:t>ng a polysemous term, such as ‘book</w:t>
      </w:r>
      <w:r w:rsidR="00E103BC">
        <w:t>’,</w:t>
      </w:r>
      <w:r w:rsidR="0007217E">
        <w:t xml:space="preserve"> which may mean either ‘a bound collection of pages’ or ‘</w:t>
      </w:r>
      <w:r>
        <w:t>a</w:t>
      </w:r>
      <w:r w:rsidR="0007217E">
        <w:t xml:space="preserve"> literary work’</w:t>
      </w:r>
      <w:r>
        <w:t>:</w:t>
      </w:r>
    </w:p>
    <w:p w14:paraId="5764EE7D" w14:textId="77777777" w:rsidR="00100F41" w:rsidRDefault="00100F41" w:rsidP="00100F41"/>
    <w:p w14:paraId="561E148A" w14:textId="77777777" w:rsidR="00100F41" w:rsidRDefault="00100F41" w:rsidP="00100F41">
      <w:pPr>
        <w:ind w:firstLine="720"/>
      </w:pPr>
      <w:r>
        <w:t>D: (pointing to a bound volume with blank pages) This is a book.</w:t>
      </w:r>
    </w:p>
    <w:p w14:paraId="5B06D7E2" w14:textId="77777777" w:rsidR="00100F41" w:rsidRDefault="00100F41" w:rsidP="00100F41"/>
    <w:p w14:paraId="3094EC91" w14:textId="77777777" w:rsidR="00100F41" w:rsidRDefault="00100F41" w:rsidP="00100F41">
      <w:pPr>
        <w:ind w:firstLine="720"/>
      </w:pPr>
      <w:r>
        <w:t>E: I agree with you D – that is a book; but it also isn</w:t>
      </w:r>
      <w:r w:rsidR="008016AB">
        <w:t>’</w:t>
      </w:r>
      <w:r>
        <w:t>t a book since it</w:t>
      </w:r>
      <w:r w:rsidR="008016AB">
        <w:t>’s not a literary</w:t>
      </w:r>
      <w:r w:rsidR="008016AB">
        <w:tab/>
      </w:r>
      <w:r>
        <w:t>work.</w:t>
      </w:r>
    </w:p>
    <w:p w14:paraId="5C444CFE" w14:textId="77777777" w:rsidR="00100F41" w:rsidRDefault="00100F41" w:rsidP="00100F41"/>
    <w:p w14:paraId="434A8FB4" w14:textId="77777777" w:rsidR="00100F41" w:rsidRDefault="00100F41" w:rsidP="00100F41">
      <w:r>
        <w:t>In contrast with the exchange between B and C, E</w:t>
      </w:r>
      <w:r w:rsidR="008016AB">
        <w:t>’</w:t>
      </w:r>
      <w:r>
        <w:t>s response to D here seems coherent. Thus, we think that the relativist strategy of</w:t>
      </w:r>
      <w:r w:rsidR="0007217E">
        <w:t xml:space="preserve"> appealing to an ambiguity in ‘is true’/‘is false’</w:t>
      </w:r>
      <w:r>
        <w:t xml:space="preserve"> will face some steep challenges.</w:t>
      </w:r>
    </w:p>
    <w:p w14:paraId="1E77C7A8" w14:textId="77777777" w:rsidR="00100F41" w:rsidRDefault="00100F41" w:rsidP="009505C2"/>
    <w:p w14:paraId="743334A5" w14:textId="77777777" w:rsidR="00100F41" w:rsidRDefault="00100F41" w:rsidP="009505C2">
      <w:r w:rsidRPr="00100F41">
        <w:t>We conclude that our data raise a challenge to both orthodox contextualist and orthodox relativist theories. We turn next to a different approach to thinking about modal semantics that we think is independently plausible and can account for the data discussed in this section.</w:t>
      </w:r>
    </w:p>
    <w:p w14:paraId="6B779C1E" w14:textId="77777777" w:rsidR="00100F41" w:rsidRDefault="00100F41" w:rsidP="009505C2"/>
    <w:p w14:paraId="66AD269A" w14:textId="77777777" w:rsidR="00100F41" w:rsidRDefault="00100F41" w:rsidP="009505C2"/>
    <w:p w14:paraId="1BAEDDF4" w14:textId="77777777" w:rsidR="00100F41" w:rsidRPr="00100F41" w:rsidRDefault="00100F41" w:rsidP="00100F41">
      <w:pPr>
        <w:pStyle w:val="ListParagraph"/>
        <w:numPr>
          <w:ilvl w:val="0"/>
          <w:numId w:val="4"/>
        </w:numPr>
        <w:rPr>
          <w:b/>
        </w:rPr>
      </w:pPr>
      <w:r w:rsidRPr="00100F41">
        <w:rPr>
          <w:b/>
        </w:rPr>
        <w:t>Contextualist Situation Semantics</w:t>
      </w:r>
    </w:p>
    <w:p w14:paraId="1E85A4B9" w14:textId="77777777" w:rsidR="00100F41" w:rsidRDefault="00100F41" w:rsidP="00100F41">
      <w:pPr>
        <w:rPr>
          <w:b/>
        </w:rPr>
      </w:pPr>
    </w:p>
    <w:p w14:paraId="080D00D6" w14:textId="77777777" w:rsidR="00100F41" w:rsidRDefault="00100F41" w:rsidP="00100F41">
      <w:r>
        <w:t xml:space="preserve">In this section, we offer a new theory of epistemic modals, and show how it can predict the complete pattern of judgments we found. As a brief preview: our theory will accept context-dependence (C1), and truth relativism (R2), and deny Deflationism in favor of a contextualist theory of truth. </w:t>
      </w:r>
    </w:p>
    <w:p w14:paraId="75E5CAFC" w14:textId="77777777" w:rsidR="00100F41" w:rsidRDefault="00100F41" w:rsidP="00100F41"/>
    <w:p w14:paraId="0BA91D10" w14:textId="77777777" w:rsidR="00100F41" w:rsidRDefault="00100F41" w:rsidP="00100F41">
      <w:r>
        <w:lastRenderedPageBreak/>
        <w:t>We state our theory within a situation semantic framework, on which propositions are sets of situations rather than sets of worlds (cf. [Kratzer 1989, 2012]).</w:t>
      </w:r>
      <w:r>
        <w:rPr>
          <w:rStyle w:val="FootnoteReference"/>
        </w:rPr>
        <w:footnoteReference w:id="10"/>
      </w:r>
      <w:r>
        <w:t xml:space="preserve"> A situation is a possibly partial world</w:t>
      </w:r>
      <w:r w:rsidR="00DC491C">
        <w:t xml:space="preserve"> – </w:t>
      </w:r>
      <w:r>
        <w:t>that is, each situation determines a unique world, but there may be distinct situations which determine the same p</w:t>
      </w:r>
      <w:r w:rsidR="00FA4A13">
        <w:t xml:space="preserve">ossible world. A proposition </w:t>
      </w:r>
      <w:r w:rsidR="00FA4A13">
        <w:rPr>
          <w:i/>
        </w:rPr>
        <w:t>p</w:t>
      </w:r>
      <w:r w:rsidR="00FA4A13">
        <w:t xml:space="preserve"> is true at situation </w:t>
      </w:r>
      <w:r w:rsidR="00FA4A13">
        <w:rPr>
          <w:b/>
        </w:rPr>
        <w:t>s</w:t>
      </w:r>
      <w:r w:rsidR="00FA4A13">
        <w:t xml:space="preserve"> iff </w:t>
      </w:r>
      <w:r w:rsidR="00FA4A13">
        <w:rPr>
          <w:b/>
        </w:rPr>
        <w:t>s</w:t>
      </w:r>
      <w:r w:rsidR="00FA4A13">
        <w:rPr>
          <w:rFonts w:ascii="Cambria Math" w:eastAsiaTheme="minorHAnsi" w:hAnsi="Cambria Math" w:hint="eastAsia"/>
          <w:sz w:val="22"/>
          <w:szCs w:val="22"/>
          <w:lang w:eastAsia="ja-JP"/>
        </w:rPr>
        <w:t>∈</w:t>
      </w:r>
      <w:r w:rsidR="00FA4A13">
        <w:rPr>
          <w:i/>
        </w:rPr>
        <w:t>p</w:t>
      </w:r>
      <w:r>
        <w:t xml:space="preserve">. Since it is possible for some proposition </w:t>
      </w:r>
      <w:r w:rsidR="00D73856">
        <w:rPr>
          <w:i/>
        </w:rPr>
        <w:t>p</w:t>
      </w:r>
      <w:r>
        <w:t xml:space="preserve"> to be true at some situations at some world but not others at that same world, adopting a situation semantic framework allows us to predict truth-relativism, (R2). </w:t>
      </w:r>
    </w:p>
    <w:p w14:paraId="71CC977F" w14:textId="77777777" w:rsidR="00100F41" w:rsidRDefault="00100F41" w:rsidP="00100F41"/>
    <w:p w14:paraId="50DCD52D" w14:textId="77777777" w:rsidR="00100F41" w:rsidRDefault="00100F41" w:rsidP="00100F41">
      <w:r>
        <w:t xml:space="preserve">We capture context-dependence, (C1), by allowing that the same epistemic modal sentence may vary in what proposition it expresses at different contexts of utterance. Just as with orthodox contextualist theories, we hold that epistemic modal sentences are about particular modal bases. However, unlike orthodox contextualist theories, we hold that some epistemic modal claims are about modal bases that may vary in output across situations; hence, on our theory, a modal base is now a function from a situation (rather than a world) to a set of worlds. This will allow us to define modal bases which are </w:t>
      </w:r>
      <w:r w:rsidRPr="002424B5">
        <w:rPr>
          <w:b/>
        </w:rPr>
        <w:t>situation-variant</w:t>
      </w:r>
      <w:r>
        <w:t xml:space="preserve">: such modal bases vary in output across situations that share the same world. We can also define </w:t>
      </w:r>
      <w:r w:rsidR="002424B5" w:rsidRPr="002424B5">
        <w:rPr>
          <w:b/>
        </w:rPr>
        <w:t>situation-invariant</w:t>
      </w:r>
      <w:r>
        <w:t xml:space="preserve"> modal bases: these vary in output only across situations at different worlds. To see the difference here, consider the following two epistemic modal bases:</w:t>
      </w:r>
    </w:p>
    <w:p w14:paraId="42EB0ADF" w14:textId="77777777" w:rsidR="007C35DA" w:rsidRDefault="007C35DA" w:rsidP="00100F41"/>
    <w:p w14:paraId="4E0CD997" w14:textId="77777777" w:rsidR="007C35DA" w:rsidRDefault="007C35DA" w:rsidP="007C35DA">
      <w:pPr>
        <w:pStyle w:val="ListParagraph"/>
        <w:numPr>
          <w:ilvl w:val="0"/>
          <w:numId w:val="9"/>
        </w:numPr>
      </w:pPr>
      <w:r>
        <w:t>X</w:t>
      </w:r>
      <w:r w:rsidR="008016AB">
        <w:t>’</w:t>
      </w:r>
      <w:r>
        <w:t xml:space="preserve">s evidence at </w:t>
      </w:r>
      <w:r>
        <w:rPr>
          <w:i/>
        </w:rPr>
        <w:t>t</w:t>
      </w:r>
      <w:r>
        <w:t>.</w:t>
      </w:r>
    </w:p>
    <w:p w14:paraId="5E0441C2" w14:textId="77777777" w:rsidR="007C35DA" w:rsidRDefault="007C35DA" w:rsidP="007C35DA">
      <w:pPr>
        <w:pStyle w:val="ListParagraph"/>
        <w:numPr>
          <w:ilvl w:val="0"/>
          <w:numId w:val="9"/>
        </w:numPr>
      </w:pPr>
      <w:r>
        <w:t>The best available evidence.</w:t>
      </w:r>
    </w:p>
    <w:p w14:paraId="645B8963" w14:textId="77777777" w:rsidR="00100F41" w:rsidRDefault="00100F41" w:rsidP="00100F41"/>
    <w:p w14:paraId="26B299F8" w14:textId="77777777" w:rsidR="00100F41" w:rsidRDefault="00100F41" w:rsidP="007C35DA">
      <w:r>
        <w:t>X</w:t>
      </w:r>
      <w:r w:rsidR="008016AB">
        <w:t>’</w:t>
      </w:r>
      <w:r>
        <w:t>s evidence a</w:t>
      </w:r>
      <w:r w:rsidR="000501BE">
        <w:t xml:space="preserve">t </w:t>
      </w:r>
      <w:r w:rsidR="000501BE">
        <w:rPr>
          <w:i/>
        </w:rPr>
        <w:t>t</w:t>
      </w:r>
      <w:r w:rsidR="007C35DA">
        <w:t xml:space="preserve"> is </w:t>
      </w:r>
      <w:r w:rsidR="007C35DA" w:rsidRPr="007C35DA">
        <w:rPr>
          <w:b/>
        </w:rPr>
        <w:t>situation-invariant</w:t>
      </w:r>
      <w:r>
        <w:t xml:space="preserve">: it varies across worlds (insofar as it X could have had different information than X in fact had) but not across situations at the same world. By contrast, the best available </w:t>
      </w:r>
      <w:r w:rsidR="007C35DA">
        <w:t xml:space="preserve">evidence is arguably </w:t>
      </w:r>
      <w:r w:rsidR="007C35DA" w:rsidRPr="007C35DA">
        <w:rPr>
          <w:b/>
        </w:rPr>
        <w:t>situation-</w:t>
      </w:r>
      <w:r w:rsidRPr="007C35DA">
        <w:rPr>
          <w:b/>
        </w:rPr>
        <w:t>var</w:t>
      </w:r>
      <w:r w:rsidR="007C35DA" w:rsidRPr="007C35DA">
        <w:rPr>
          <w:b/>
        </w:rPr>
        <w:t>iant</w:t>
      </w:r>
      <w:r>
        <w:t>, since different evidence is available in</w:t>
      </w:r>
      <w:r w:rsidR="007C35DA">
        <w:t xml:space="preserve"> different situations.</w:t>
      </w:r>
      <w:r w:rsidR="007C35DA">
        <w:rPr>
          <w:rStyle w:val="FootnoteReference"/>
        </w:rPr>
        <w:footnoteReference w:id="11"/>
      </w:r>
    </w:p>
    <w:p w14:paraId="2CC9945D" w14:textId="77777777" w:rsidR="007C35DA" w:rsidRDefault="007C35DA" w:rsidP="007C35DA"/>
    <w:p w14:paraId="4C4D8262" w14:textId="77777777" w:rsidR="007C35DA" w:rsidRDefault="007C35DA" w:rsidP="007C35DA">
      <w:r>
        <w:t>We continue to accept Says-Talk. Finally, we reject Deflationism in favor of Contextualist Truth/Falsity:</w:t>
      </w:r>
    </w:p>
    <w:p w14:paraId="548FD832" w14:textId="77777777" w:rsidR="007C35DA" w:rsidRDefault="007C35DA" w:rsidP="007C35DA"/>
    <w:p w14:paraId="2D65D3E7" w14:textId="77777777" w:rsidR="007C35DA" w:rsidRPr="007C35DA" w:rsidRDefault="007C35DA" w:rsidP="007C35DA">
      <w:pPr>
        <w:ind w:firstLine="720"/>
        <w:rPr>
          <w:u w:val="single"/>
        </w:rPr>
      </w:pPr>
      <w:r w:rsidRPr="007C35DA">
        <w:rPr>
          <w:u w:val="single"/>
        </w:rPr>
        <w:t>Contextualist Truth/Falsity</w:t>
      </w:r>
    </w:p>
    <w:p w14:paraId="367F0150" w14:textId="77777777" w:rsidR="007C35DA" w:rsidRDefault="007C35DA" w:rsidP="007C35DA">
      <w:r>
        <w:tab/>
        <w:t xml:space="preserve">The proposition expressed by </w:t>
      </w:r>
      <w:r w:rsidR="00532007">
        <w:rPr>
          <w:rFonts w:ascii="Cambria Math" w:hAnsi="Cambria Math" w:cs="Cambria Math"/>
        </w:rPr>
        <w:t>⌜</w:t>
      </w:r>
      <w:r>
        <w:t>What X said is true</w:t>
      </w:r>
      <w:r w:rsidR="00532007">
        <w:rPr>
          <w:rFonts w:ascii="Cambria Math" w:hAnsi="Cambria Math" w:cs="Cambria Math"/>
        </w:rPr>
        <w:t>⌝</w:t>
      </w:r>
      <w:r>
        <w:t xml:space="preserve"> (</w:t>
      </w:r>
      <w:r w:rsidR="00532007">
        <w:rPr>
          <w:rFonts w:ascii="Cambria Math" w:hAnsi="Cambria Math" w:cs="Cambria Math"/>
        </w:rPr>
        <w:t>⌜</w:t>
      </w:r>
      <w:r>
        <w:t>What X said is false</w:t>
      </w:r>
      <w:r w:rsidR="00532007">
        <w:rPr>
          <w:rFonts w:ascii="Cambria Math" w:hAnsi="Cambria Math" w:cs="Cambria Math"/>
        </w:rPr>
        <w:t>⌝</w:t>
      </w:r>
      <w:r>
        <w:t>)</w:t>
      </w:r>
      <w:r w:rsidR="00450283">
        <w:t xml:space="preserve"> at </w:t>
      </w:r>
      <w:r w:rsidR="00450283">
        <w:rPr>
          <w:b/>
        </w:rPr>
        <w:t>c</w:t>
      </w:r>
      <w:r>
        <w:t xml:space="preserve"> is</w:t>
      </w:r>
      <w:r>
        <w:tab/>
        <w:t xml:space="preserve">equivalent to the proposition that the referent of </w:t>
      </w:r>
      <w:r w:rsidR="00532007">
        <w:rPr>
          <w:rFonts w:ascii="Cambria Math" w:hAnsi="Cambria Math" w:cs="Cambria Math"/>
        </w:rPr>
        <w:t>⌜</w:t>
      </w:r>
      <w:r>
        <w:t>What X said</w:t>
      </w:r>
      <w:r w:rsidR="00532007">
        <w:rPr>
          <w:rFonts w:ascii="Cambria Math" w:hAnsi="Cambria Math" w:cs="Cambria Math"/>
        </w:rPr>
        <w:t>⌝</w:t>
      </w:r>
      <w:r>
        <w:t xml:space="preserve"> is true</w:t>
      </w:r>
      <w:r w:rsidR="00C655F6">
        <w:t xml:space="preserve"> (false) at the</w:t>
      </w:r>
      <w:r w:rsidR="00C655F6">
        <w:tab/>
        <w:t xml:space="preserve">situation of </w:t>
      </w:r>
      <w:r w:rsidR="00C655F6">
        <w:rPr>
          <w:b/>
        </w:rPr>
        <w:t>c</w:t>
      </w:r>
      <w:r>
        <w:t>.</w:t>
      </w:r>
    </w:p>
    <w:p w14:paraId="41621CF9" w14:textId="77777777" w:rsidR="007C35DA" w:rsidRDefault="007C35DA" w:rsidP="007C35DA"/>
    <w:p w14:paraId="6BFE5E29" w14:textId="77777777" w:rsidR="001C2083" w:rsidRDefault="007C35DA" w:rsidP="007C35DA">
      <w:r>
        <w:t>Contextualist Truth/Falsity predicts that a truth/fal</w:t>
      </w:r>
      <w:r w:rsidR="000876D4">
        <w:t xml:space="preserve">sity-assessment of </w:t>
      </w:r>
      <w:r w:rsidR="000876D4">
        <w:rPr>
          <w:i/>
        </w:rPr>
        <w:t>p</w:t>
      </w:r>
      <w:r w:rsidR="000876D4">
        <w:t xml:space="preserve"> is a claim that </w:t>
      </w:r>
      <w:r w:rsidR="000876D4">
        <w:rPr>
          <w:i/>
        </w:rPr>
        <w:t>p</w:t>
      </w:r>
      <w:r>
        <w:t xml:space="preserve"> is true at the situation in which the claim</w:t>
      </w:r>
      <w:r w:rsidR="000876D4">
        <w:t xml:space="preserve"> is being made. Suppose that </w:t>
      </w:r>
      <w:r w:rsidR="000876D4">
        <w:rPr>
          <w:i/>
        </w:rPr>
        <w:t>p</w:t>
      </w:r>
      <w:r>
        <w:t xml:space="preserve"> is the proposition expressed by Z</w:t>
      </w:r>
      <w:r w:rsidR="008016AB">
        <w:t>’</w:t>
      </w:r>
      <w:r w:rsidR="000876D4">
        <w:t xml:space="preserve">s utterance, and that </w:t>
      </w:r>
      <w:r w:rsidR="000876D4">
        <w:rPr>
          <w:i/>
        </w:rPr>
        <w:t>p</w:t>
      </w:r>
      <w:r w:rsidR="000876D4">
        <w:t xml:space="preserve"> is in fact true at </w:t>
      </w:r>
      <w:r w:rsidR="000876D4">
        <w:rPr>
          <w:b/>
        </w:rPr>
        <w:t>s</w:t>
      </w:r>
      <w:r w:rsidR="000876D4" w:rsidRPr="000876D4">
        <w:rPr>
          <w:vertAlign w:val="subscript"/>
        </w:rPr>
        <w:t>1</w:t>
      </w:r>
      <w:r>
        <w:t xml:space="preserve"> and fa</w:t>
      </w:r>
      <w:r w:rsidR="0007217E">
        <w:t xml:space="preserve">lse at </w:t>
      </w:r>
      <w:r w:rsidR="000876D4">
        <w:rPr>
          <w:b/>
        </w:rPr>
        <w:t>s</w:t>
      </w:r>
      <w:r w:rsidR="000876D4" w:rsidRPr="000876D4">
        <w:rPr>
          <w:vertAlign w:val="subscript"/>
        </w:rPr>
        <w:t>2</w:t>
      </w:r>
      <w:r w:rsidR="0007217E">
        <w:t>. Suppose X says, ‘What Z said is true’</w:t>
      </w:r>
      <w:r w:rsidR="000876D4">
        <w:t xml:space="preserve"> in situation </w:t>
      </w:r>
      <w:r w:rsidR="000876D4">
        <w:rPr>
          <w:b/>
        </w:rPr>
        <w:t>s</w:t>
      </w:r>
      <w:r w:rsidR="000876D4" w:rsidRPr="000876D4">
        <w:rPr>
          <w:vertAlign w:val="subscript"/>
        </w:rPr>
        <w:t>1</w:t>
      </w:r>
      <w:r>
        <w:t xml:space="preserve"> and Y says,</w:t>
      </w:r>
      <w:r w:rsidR="0007217E">
        <w:t xml:space="preserve"> ‘What Z said is false’</w:t>
      </w:r>
      <w:r>
        <w:t xml:space="preserve"> in situation </w:t>
      </w:r>
      <w:r w:rsidR="000876D4">
        <w:rPr>
          <w:b/>
        </w:rPr>
        <w:t>s</w:t>
      </w:r>
      <w:r w:rsidR="000876D4">
        <w:rPr>
          <w:vertAlign w:val="subscript"/>
        </w:rPr>
        <w:t>2</w:t>
      </w:r>
      <w:r w:rsidR="000876D4">
        <w:t>. T</w:t>
      </w:r>
      <w:r>
        <w:t>hen, we predict that both X and Y</w:t>
      </w:r>
      <w:r w:rsidR="008016AB">
        <w:t>’</w:t>
      </w:r>
      <w:r>
        <w:t>s claims are true. As we will see in a moment, this will be the key to predicting the data we found in th</w:t>
      </w:r>
      <w:r w:rsidR="001C2083">
        <w:t xml:space="preserve">e </w:t>
      </w:r>
      <w:r w:rsidR="00C12D12" w:rsidRPr="00C12D12">
        <w:rPr>
          <w:b/>
        </w:rPr>
        <w:t>Modal</w:t>
      </w:r>
      <w:r w:rsidR="00C12D12">
        <w:t xml:space="preserve"> </w:t>
      </w:r>
      <w:r w:rsidR="00C12D12" w:rsidRPr="00C12D12">
        <w:rPr>
          <w:b/>
        </w:rPr>
        <w:t>Assessments</w:t>
      </w:r>
      <w:r w:rsidR="001C2083">
        <w:t xml:space="preserve"> case.</w:t>
      </w:r>
      <w:r w:rsidR="001C2083">
        <w:rPr>
          <w:rStyle w:val="FootnoteReference"/>
        </w:rPr>
        <w:footnoteReference w:id="12"/>
      </w:r>
    </w:p>
    <w:p w14:paraId="186F45B4" w14:textId="77777777" w:rsidR="001C2083" w:rsidRDefault="001C2083" w:rsidP="007C35DA"/>
    <w:p w14:paraId="7FD1D923" w14:textId="77777777" w:rsidR="00100F41" w:rsidRPr="001C2083" w:rsidRDefault="001C2083" w:rsidP="007C35DA">
      <w:pPr>
        <w:rPr>
          <w:b/>
        </w:rPr>
      </w:pPr>
      <w:r w:rsidRPr="001C2083">
        <w:rPr>
          <w:b/>
        </w:rPr>
        <w:t>3.1 Predicting the Data</w:t>
      </w:r>
    </w:p>
    <w:p w14:paraId="3084103F" w14:textId="77777777" w:rsidR="001C2083" w:rsidRDefault="001C2083" w:rsidP="007C35DA"/>
    <w:p w14:paraId="55701687" w14:textId="77777777" w:rsidR="001C2083" w:rsidRDefault="001C2083" w:rsidP="001C2083">
      <w:r>
        <w:t xml:space="preserve">Recall the </w:t>
      </w:r>
      <w:r w:rsidRPr="001C2083">
        <w:rPr>
          <w:b/>
        </w:rPr>
        <w:t xml:space="preserve">Modal Utterances </w:t>
      </w:r>
      <w:r>
        <w:t xml:space="preserve">case, where Inspector A looks at the evidence at the docks and utters, </w:t>
      </w:r>
    </w:p>
    <w:p w14:paraId="481D2A7C" w14:textId="77777777" w:rsidR="001C2083" w:rsidRDefault="001C2083" w:rsidP="001C2083"/>
    <w:p w14:paraId="21F3B10A" w14:textId="77777777" w:rsidR="001C2083" w:rsidRDefault="001C2083" w:rsidP="001C2083">
      <w:pPr>
        <w:pStyle w:val="ListParagraph"/>
        <w:numPr>
          <w:ilvl w:val="0"/>
          <w:numId w:val="1"/>
        </w:numPr>
      </w:pPr>
      <w:r>
        <w:t xml:space="preserve">Fat Tony could have died at the docks. </w:t>
      </w:r>
    </w:p>
    <w:p w14:paraId="1CDB85E1" w14:textId="77777777" w:rsidR="001C2083" w:rsidRDefault="001C2083" w:rsidP="001C2083"/>
    <w:p w14:paraId="2CABD9E3" w14:textId="77777777" w:rsidR="001C2083" w:rsidRDefault="001C2083" w:rsidP="001C2083">
      <w:r>
        <w:t>while Inspector B sees Fat Tony plant the evidence and utters,</w:t>
      </w:r>
    </w:p>
    <w:p w14:paraId="57D2A870" w14:textId="77777777" w:rsidR="001C2083" w:rsidRDefault="001C2083" w:rsidP="001C2083"/>
    <w:p w14:paraId="4794BBC3" w14:textId="77777777" w:rsidR="001C2083" w:rsidRDefault="001C2083" w:rsidP="001C2083">
      <w:pPr>
        <w:pStyle w:val="ListParagraph"/>
        <w:numPr>
          <w:ilvl w:val="0"/>
          <w:numId w:val="1"/>
        </w:numPr>
      </w:pPr>
      <w:r>
        <w:t xml:space="preserve">Fat Tony could not have died at the docks. </w:t>
      </w:r>
    </w:p>
    <w:p w14:paraId="2FF3F0F9" w14:textId="77777777" w:rsidR="001C2083" w:rsidRDefault="001C2083" w:rsidP="001C2083"/>
    <w:p w14:paraId="3C703EB9" w14:textId="77777777" w:rsidR="001C2083" w:rsidRDefault="001C2083" w:rsidP="001C2083">
      <w:r>
        <w:t>We aim to predict the possibility of semantically competent people disagreeing about (Q) in this scenario:</w:t>
      </w:r>
    </w:p>
    <w:p w14:paraId="392316E0" w14:textId="77777777" w:rsidR="001C2083" w:rsidRDefault="001C2083" w:rsidP="001C2083"/>
    <w:p w14:paraId="123156C9" w14:textId="77777777" w:rsidR="001C2083" w:rsidRDefault="001C2083" w:rsidP="001C2083">
      <w:pPr>
        <w:ind w:firstLine="720"/>
      </w:pPr>
      <w:r>
        <w:t>(Q) At least one of Inspector A or Inspector B</w:t>
      </w:r>
      <w:r w:rsidR="008016AB">
        <w:t>’</w:t>
      </w:r>
      <w:r>
        <w:t>s claims must be false.</w:t>
      </w:r>
    </w:p>
    <w:p w14:paraId="09DB1478" w14:textId="77777777" w:rsidR="001C2083" w:rsidRDefault="001C2083" w:rsidP="001C2083"/>
    <w:p w14:paraId="34AD02F5" w14:textId="77777777" w:rsidR="001C2083" w:rsidRDefault="001C2083" w:rsidP="001C2083">
      <w:r>
        <w:t>We predict this by allowing that there are two interpretations of A and B</w:t>
      </w:r>
      <w:r w:rsidR="008016AB">
        <w:t>’</w:t>
      </w:r>
      <w:r>
        <w:t>s claims. On one interpretation, Inspector A made a claim about what was possible given what he knows from th</w:t>
      </w:r>
      <w:r w:rsidR="005849B3">
        <w:t xml:space="preserve">e evidence at the docks (let </w:t>
      </w:r>
      <w:r w:rsidR="005849B3">
        <w:rPr>
          <w:i/>
        </w:rPr>
        <w:t>d</w:t>
      </w:r>
      <w:r>
        <w:t xml:space="preserve"> be the proposition that Fat Tony died at the docks):</w:t>
      </w:r>
    </w:p>
    <w:p w14:paraId="6C572FCB" w14:textId="77777777" w:rsidR="001C2083" w:rsidRDefault="001C2083" w:rsidP="001C2083"/>
    <w:p w14:paraId="67D160D3" w14:textId="77777777" w:rsidR="001C2083" w:rsidRDefault="005849B3" w:rsidP="005849B3">
      <w:pPr>
        <w:ind w:firstLine="720"/>
      </w:pPr>
      <w:r>
        <w:t>{</w:t>
      </w:r>
      <w:r>
        <w:rPr>
          <w:b/>
        </w:rPr>
        <w:t>s</w:t>
      </w:r>
      <w:r>
        <w:t xml:space="preserve">: </w:t>
      </w:r>
      <w:r w:rsidRPr="00016BB9">
        <w:rPr>
          <w:rFonts w:ascii="Calibri" w:eastAsia="Malgun Gothic" w:hAnsi="Calibri" w:cs="Calibri"/>
        </w:rPr>
        <w:t>Ǝ</w:t>
      </w:r>
      <w:r w:rsidRPr="00863D40">
        <w:rPr>
          <w:b/>
        </w:rPr>
        <w:t>w</w:t>
      </w:r>
      <w:r>
        <w:rPr>
          <w:rFonts w:ascii="Cambria Math" w:eastAsiaTheme="minorHAnsi" w:hAnsi="Cambria Math" w:hint="eastAsia"/>
          <w:sz w:val="22"/>
          <w:szCs w:val="22"/>
          <w:lang w:eastAsia="ja-JP"/>
        </w:rPr>
        <w:t>∈</w:t>
      </w:r>
      <w:r>
        <w:rPr>
          <w:i/>
        </w:rPr>
        <w:t>f</w:t>
      </w:r>
      <w:r w:rsidRPr="005849B3">
        <w:rPr>
          <w:vertAlign w:val="subscript"/>
        </w:rPr>
        <w:t>docks</w:t>
      </w:r>
      <w:r>
        <w:t>(</w:t>
      </w:r>
      <w:r w:rsidRPr="005849B3">
        <w:rPr>
          <w:b/>
        </w:rPr>
        <w:t>s</w:t>
      </w:r>
      <w:r>
        <w:t xml:space="preserve">): </w:t>
      </w:r>
      <w:r w:rsidR="001C2083" w:rsidRPr="00863D40">
        <w:rPr>
          <w:b/>
        </w:rPr>
        <w:t>w</w:t>
      </w:r>
      <w:r>
        <w:rPr>
          <w:rFonts w:ascii="Cambria Math" w:eastAsiaTheme="minorHAnsi" w:hAnsi="Cambria Math" w:hint="eastAsia"/>
          <w:sz w:val="22"/>
          <w:szCs w:val="22"/>
          <w:lang w:eastAsia="ja-JP"/>
        </w:rPr>
        <w:t>∈</w:t>
      </w:r>
      <w:r w:rsidR="001C2083" w:rsidRPr="005849B3">
        <w:rPr>
          <w:i/>
        </w:rPr>
        <w:t>d</w:t>
      </w:r>
      <w:r>
        <w:t>}</w:t>
      </w:r>
      <w:r w:rsidR="001C2083">
        <w:t xml:space="preserve"> </w:t>
      </w:r>
    </w:p>
    <w:p w14:paraId="667C7603" w14:textId="77777777" w:rsidR="001C2083" w:rsidRDefault="001C2083" w:rsidP="001C2083"/>
    <w:p w14:paraId="4FC8387E" w14:textId="77777777" w:rsidR="001C2083" w:rsidRDefault="001C2083" w:rsidP="001C2083">
      <w:r>
        <w:t>Similarly, perhaps Inspector B made a claim about what was possible given what he knows from the security camera footage:</w:t>
      </w:r>
    </w:p>
    <w:p w14:paraId="4F2C06B9" w14:textId="77777777" w:rsidR="001C2083" w:rsidRDefault="001C2083" w:rsidP="001C2083"/>
    <w:p w14:paraId="670AD5F3" w14:textId="77777777" w:rsidR="001C2083" w:rsidRDefault="005849B3" w:rsidP="005849B3">
      <w:pPr>
        <w:ind w:firstLine="720"/>
      </w:pPr>
      <w:r>
        <w:t>{</w:t>
      </w:r>
      <w:r>
        <w:rPr>
          <w:b/>
        </w:rPr>
        <w:t>s</w:t>
      </w:r>
      <w:r>
        <w:t>: ~</w:t>
      </w:r>
      <w:r w:rsidRPr="00016BB9">
        <w:rPr>
          <w:rFonts w:ascii="Calibri" w:eastAsia="Malgun Gothic" w:hAnsi="Calibri" w:cs="Calibri"/>
        </w:rPr>
        <w:t>Ǝ</w:t>
      </w:r>
      <w:r w:rsidRPr="00863D40">
        <w:rPr>
          <w:b/>
        </w:rPr>
        <w:t>w</w:t>
      </w:r>
      <w:r>
        <w:rPr>
          <w:rFonts w:ascii="Cambria Math" w:eastAsiaTheme="minorHAnsi" w:hAnsi="Cambria Math" w:hint="eastAsia"/>
          <w:sz w:val="22"/>
          <w:szCs w:val="22"/>
          <w:lang w:eastAsia="ja-JP"/>
        </w:rPr>
        <w:t>∈</w:t>
      </w:r>
      <w:r>
        <w:rPr>
          <w:i/>
        </w:rPr>
        <w:t>f</w:t>
      </w:r>
      <w:r w:rsidRPr="005849B3">
        <w:rPr>
          <w:vertAlign w:val="subscript"/>
        </w:rPr>
        <w:t>camera</w:t>
      </w:r>
      <w:r>
        <w:t>(</w:t>
      </w:r>
      <w:r>
        <w:rPr>
          <w:b/>
        </w:rPr>
        <w:t>s</w:t>
      </w:r>
      <w:r>
        <w:t xml:space="preserve">): </w:t>
      </w:r>
      <w:r w:rsidRPr="00863D40">
        <w:rPr>
          <w:b/>
        </w:rPr>
        <w:t>w</w:t>
      </w:r>
      <w:r>
        <w:rPr>
          <w:rFonts w:ascii="Cambria Math" w:eastAsiaTheme="minorHAnsi" w:hAnsi="Cambria Math" w:hint="eastAsia"/>
          <w:sz w:val="22"/>
          <w:szCs w:val="22"/>
          <w:lang w:eastAsia="ja-JP"/>
        </w:rPr>
        <w:t>∈</w:t>
      </w:r>
      <w:r w:rsidR="001C2083" w:rsidRPr="005849B3">
        <w:rPr>
          <w:i/>
        </w:rPr>
        <w:t>d</w:t>
      </w:r>
      <w:r>
        <w:t>}</w:t>
      </w:r>
      <w:r w:rsidR="001C2083">
        <w:t xml:space="preserve"> </w:t>
      </w:r>
    </w:p>
    <w:p w14:paraId="25BEB6F4" w14:textId="77777777" w:rsidR="001C2083" w:rsidRDefault="001C2083" w:rsidP="001C2083"/>
    <w:p w14:paraId="207D62CB" w14:textId="77777777" w:rsidR="001C2083" w:rsidRDefault="001C2083" w:rsidP="001C2083">
      <w:r>
        <w:t>It</w:t>
      </w:r>
      <w:r w:rsidR="008016AB">
        <w:t>’</w:t>
      </w:r>
      <w:r>
        <w:t>s not hard to imagine a continuation of the story that (tacitly) supports this interpretation of the inspectors</w:t>
      </w:r>
      <w:r w:rsidR="008016AB">
        <w:t>’</w:t>
      </w:r>
      <w:r>
        <w:t xml:space="preserve"> claims. For example, the Chief might commend both Inspectors on their conclusions: Inspector A because he correctly assessed which possibilities had been left open by what he learned at the docks, and Inspector B because he correctly assessed which possibilities had been left open by what he learned from the security camera. On this intuitive picture, there is no reason that one of the Inspectors</w:t>
      </w:r>
      <w:r w:rsidR="008016AB">
        <w:t>’</w:t>
      </w:r>
      <w:r>
        <w:t xml:space="preserve"> claims must be false, so someone interpreting the case this way should think that (Q) is false.</w:t>
      </w:r>
    </w:p>
    <w:p w14:paraId="0543C969" w14:textId="77777777" w:rsidR="001C2083" w:rsidRDefault="001C2083" w:rsidP="001C2083"/>
    <w:p w14:paraId="14927573" w14:textId="77777777" w:rsidR="001C2083" w:rsidRDefault="001C2083" w:rsidP="001C2083">
      <w:r>
        <w:t>But this is only one possible way of interpreting the two inspectors</w:t>
      </w:r>
      <w:r w:rsidR="008016AB">
        <w:t>’</w:t>
      </w:r>
      <w:r>
        <w:t xml:space="preserve"> claims. A different interpretation is that both Inspector A and Inspector B made claims about the best available evidence in the case. On this interpretation, Inspector A asserted the following proposition, while Inspector </w:t>
      </w:r>
      <w:r w:rsidR="007336DD">
        <w:t xml:space="preserve">B asserted its negation (where </w:t>
      </w:r>
      <w:r w:rsidRPr="007336DD">
        <w:rPr>
          <w:i/>
        </w:rPr>
        <w:t>f</w:t>
      </w:r>
      <w:r w:rsidR="007336DD" w:rsidRPr="007336DD">
        <w:rPr>
          <w:vertAlign w:val="subscript"/>
        </w:rPr>
        <w:t>best</w:t>
      </w:r>
      <w:r>
        <w:t xml:space="preserve"> is situation-variant):</w:t>
      </w:r>
    </w:p>
    <w:p w14:paraId="51B06803" w14:textId="77777777" w:rsidR="001C2083" w:rsidRDefault="001C2083" w:rsidP="001C2083"/>
    <w:p w14:paraId="77930D82" w14:textId="77777777" w:rsidR="007336DD" w:rsidRDefault="007336DD" w:rsidP="007336DD">
      <w:pPr>
        <w:ind w:firstLine="720"/>
      </w:pPr>
      <w:r>
        <w:t>{</w:t>
      </w:r>
      <w:r>
        <w:rPr>
          <w:b/>
        </w:rPr>
        <w:t>s</w:t>
      </w:r>
      <w:r>
        <w:t xml:space="preserve">: </w:t>
      </w:r>
      <w:r w:rsidRPr="00016BB9">
        <w:rPr>
          <w:rFonts w:ascii="Calibri" w:eastAsia="Malgun Gothic" w:hAnsi="Calibri" w:cs="Calibri"/>
        </w:rPr>
        <w:t>Ǝ</w:t>
      </w:r>
      <w:r w:rsidRPr="00863D40">
        <w:rPr>
          <w:b/>
        </w:rPr>
        <w:t>w</w:t>
      </w:r>
      <w:r>
        <w:rPr>
          <w:rFonts w:ascii="Cambria Math" w:eastAsiaTheme="minorHAnsi" w:hAnsi="Cambria Math" w:hint="eastAsia"/>
          <w:sz w:val="22"/>
          <w:szCs w:val="22"/>
          <w:lang w:eastAsia="ja-JP"/>
        </w:rPr>
        <w:t>∈</w:t>
      </w:r>
      <w:r>
        <w:rPr>
          <w:i/>
        </w:rPr>
        <w:t>f</w:t>
      </w:r>
      <w:r>
        <w:rPr>
          <w:vertAlign w:val="subscript"/>
        </w:rPr>
        <w:t>best</w:t>
      </w:r>
      <w:r>
        <w:t>(</w:t>
      </w:r>
      <w:r w:rsidRPr="005849B3">
        <w:rPr>
          <w:b/>
        </w:rPr>
        <w:t>s</w:t>
      </w:r>
      <w:r>
        <w:t xml:space="preserve">): </w:t>
      </w:r>
      <w:r w:rsidRPr="00863D40">
        <w:rPr>
          <w:b/>
        </w:rPr>
        <w:t>w</w:t>
      </w:r>
      <w:r>
        <w:rPr>
          <w:rFonts w:ascii="Cambria Math" w:eastAsiaTheme="minorHAnsi" w:hAnsi="Cambria Math" w:hint="eastAsia"/>
          <w:sz w:val="22"/>
          <w:szCs w:val="22"/>
          <w:lang w:eastAsia="ja-JP"/>
        </w:rPr>
        <w:t>∈</w:t>
      </w:r>
      <w:r w:rsidRPr="005849B3">
        <w:rPr>
          <w:i/>
        </w:rPr>
        <w:t>d</w:t>
      </w:r>
      <w:r>
        <w:t xml:space="preserve">} </w:t>
      </w:r>
    </w:p>
    <w:p w14:paraId="5F7A2CEF" w14:textId="77777777" w:rsidR="001C2083" w:rsidRDefault="001C2083" w:rsidP="001C2083"/>
    <w:p w14:paraId="6D1ABEA3" w14:textId="77777777" w:rsidR="001C2083" w:rsidRDefault="001C2083" w:rsidP="001C2083">
      <w:r>
        <w:t>On this interpretation, relative to any situation, at least one of A and B</w:t>
      </w:r>
      <w:r w:rsidR="008016AB">
        <w:t>’</w:t>
      </w:r>
      <w:r>
        <w:t xml:space="preserve">s claims must be false. Thus, someone interpreting the Inspectors this way should think that (Q) is true. Variability in whether the modal base is situation-variant or situation-invariant is how our contextualist situation semantics allows for agreement and also disagreement with (Q) in the </w:t>
      </w:r>
      <w:r w:rsidR="00C12D12" w:rsidRPr="00C12D12">
        <w:rPr>
          <w:b/>
        </w:rPr>
        <w:t>Modal</w:t>
      </w:r>
      <w:r w:rsidR="00C12D12">
        <w:t xml:space="preserve"> </w:t>
      </w:r>
      <w:r w:rsidR="00C12D12" w:rsidRPr="00C12D12">
        <w:rPr>
          <w:b/>
        </w:rPr>
        <w:t>Utterances</w:t>
      </w:r>
      <w:r>
        <w:t xml:space="preserve"> case, and thus allows us to predict the mid-point agreement observed on average. </w:t>
      </w:r>
    </w:p>
    <w:p w14:paraId="3610700C" w14:textId="77777777" w:rsidR="001C2083" w:rsidRDefault="001C2083" w:rsidP="001C2083"/>
    <w:p w14:paraId="2FA74784" w14:textId="77777777" w:rsidR="001C2083" w:rsidRDefault="001C2083" w:rsidP="001C2083">
      <w:r>
        <w:t xml:space="preserve">Turn next to the </w:t>
      </w:r>
      <w:r w:rsidR="00C12D12" w:rsidRPr="00C12D12">
        <w:rPr>
          <w:b/>
        </w:rPr>
        <w:t>Modal</w:t>
      </w:r>
      <w:r w:rsidR="00C12D12">
        <w:t xml:space="preserve"> </w:t>
      </w:r>
      <w:r w:rsidR="00C12D12" w:rsidRPr="00C12D12">
        <w:rPr>
          <w:b/>
        </w:rPr>
        <w:t>Assessments</w:t>
      </w:r>
      <w:r>
        <w:t xml:space="preserve"> case. In this </w:t>
      </w:r>
      <w:r w:rsidR="00532007">
        <w:t>case, the Chief utters (3)</w:t>
      </w:r>
      <w:r>
        <w:t>; Inspectors A and B (with the same evidence as above, and in different contexts from the Chief and each other) overhear the Chief</w:t>
      </w:r>
      <w:r w:rsidR="008016AB">
        <w:t>’</w:t>
      </w:r>
      <w:r>
        <w:t xml:space="preserve">s utterance and say, respectively: </w:t>
      </w:r>
    </w:p>
    <w:p w14:paraId="3F6F4D8C" w14:textId="77777777" w:rsidR="001C2083" w:rsidRDefault="001C2083" w:rsidP="001C2083"/>
    <w:p w14:paraId="2BFECF59" w14:textId="77777777" w:rsidR="001C2083" w:rsidRDefault="001C2083" w:rsidP="001C2083">
      <w:pPr>
        <w:pStyle w:val="ListParagraph"/>
        <w:numPr>
          <w:ilvl w:val="0"/>
          <w:numId w:val="1"/>
        </w:numPr>
      </w:pPr>
      <w:r>
        <w:t xml:space="preserve">What the Chief said is true. </w:t>
      </w:r>
    </w:p>
    <w:p w14:paraId="69655ADA" w14:textId="77777777" w:rsidR="001C2083" w:rsidRDefault="001C2083" w:rsidP="001C2083"/>
    <w:p w14:paraId="705B4F02" w14:textId="77777777" w:rsidR="001C2083" w:rsidRDefault="001C2083" w:rsidP="001C2083">
      <w:pPr>
        <w:pStyle w:val="ListParagraph"/>
        <w:numPr>
          <w:ilvl w:val="0"/>
          <w:numId w:val="1"/>
        </w:numPr>
      </w:pPr>
      <w:r>
        <w:t xml:space="preserve">What the Chief said is false. </w:t>
      </w:r>
    </w:p>
    <w:p w14:paraId="79F2FC8E" w14:textId="77777777" w:rsidR="001C2083" w:rsidRDefault="001C2083" w:rsidP="001C2083"/>
    <w:p w14:paraId="79CFC519" w14:textId="77777777" w:rsidR="001C2083" w:rsidRDefault="001C2083" w:rsidP="001C2083">
      <w:r>
        <w:t>In this case, there is a unique proposition expressed by the Chief; what our theory predicts about (Q) depends on what proposition this is. One possibility is that the Chief intended to make a claim just about what he knows at the time. Perhaps he wanted to state something he could be very confident was true, and to which he could remain committed even after he gained further evidence. On this interpretation, the Chi</w:t>
      </w:r>
      <w:r w:rsidR="007336DD">
        <w:t xml:space="preserve">ef asserted the content (where </w:t>
      </w:r>
      <w:r w:rsidR="007336DD">
        <w:rPr>
          <w:i/>
        </w:rPr>
        <w:t>f</w:t>
      </w:r>
      <w:r w:rsidR="007336DD" w:rsidRPr="007336DD">
        <w:rPr>
          <w:vertAlign w:val="subscript"/>
        </w:rPr>
        <w:t>Chief</w:t>
      </w:r>
      <w:r>
        <w:t xml:space="preserve"> is situation-invariant):</w:t>
      </w:r>
    </w:p>
    <w:p w14:paraId="32C9577B" w14:textId="77777777" w:rsidR="001C2083" w:rsidRDefault="001C2083" w:rsidP="001C2083"/>
    <w:p w14:paraId="712DC5D9" w14:textId="77777777" w:rsidR="001C2083" w:rsidRDefault="007336DD" w:rsidP="007336DD">
      <w:pPr>
        <w:ind w:firstLine="720"/>
      </w:pPr>
      <w:r>
        <w:t>{</w:t>
      </w:r>
      <w:r>
        <w:rPr>
          <w:b/>
        </w:rPr>
        <w:t>s</w:t>
      </w:r>
      <w:r>
        <w:t xml:space="preserve">: </w:t>
      </w:r>
      <w:r w:rsidRPr="00016BB9">
        <w:rPr>
          <w:rFonts w:ascii="Calibri" w:eastAsia="Malgun Gothic" w:hAnsi="Calibri" w:cs="Calibri"/>
        </w:rPr>
        <w:t>Ǝ</w:t>
      </w:r>
      <w:r w:rsidRPr="00863D40">
        <w:rPr>
          <w:b/>
        </w:rPr>
        <w:t>w</w:t>
      </w:r>
      <w:r>
        <w:rPr>
          <w:rFonts w:ascii="Cambria Math" w:eastAsiaTheme="minorHAnsi" w:hAnsi="Cambria Math" w:hint="eastAsia"/>
          <w:sz w:val="22"/>
          <w:szCs w:val="22"/>
          <w:lang w:eastAsia="ja-JP"/>
        </w:rPr>
        <w:t>∈</w:t>
      </w:r>
      <w:r>
        <w:rPr>
          <w:i/>
        </w:rPr>
        <w:t>f</w:t>
      </w:r>
      <w:r>
        <w:rPr>
          <w:vertAlign w:val="subscript"/>
        </w:rPr>
        <w:t>Chief</w:t>
      </w:r>
      <w:r>
        <w:t>(</w:t>
      </w:r>
      <w:r w:rsidRPr="005849B3">
        <w:rPr>
          <w:b/>
        </w:rPr>
        <w:t>s</w:t>
      </w:r>
      <w:r>
        <w:t xml:space="preserve">): </w:t>
      </w:r>
      <w:r w:rsidRPr="00863D40">
        <w:rPr>
          <w:b/>
        </w:rPr>
        <w:t>w</w:t>
      </w:r>
      <w:r>
        <w:rPr>
          <w:rFonts w:ascii="Cambria Math" w:eastAsiaTheme="minorHAnsi" w:hAnsi="Cambria Math" w:hint="eastAsia"/>
          <w:sz w:val="22"/>
          <w:szCs w:val="22"/>
          <w:lang w:eastAsia="ja-JP"/>
        </w:rPr>
        <w:t>∈</w:t>
      </w:r>
      <w:r w:rsidRPr="005849B3">
        <w:rPr>
          <w:i/>
        </w:rPr>
        <w:t>d</w:t>
      </w:r>
      <w:r>
        <w:t>}</w:t>
      </w:r>
    </w:p>
    <w:p w14:paraId="040C1092" w14:textId="77777777" w:rsidR="007336DD" w:rsidRDefault="007336DD" w:rsidP="001C2083"/>
    <w:p w14:paraId="5DE45288" w14:textId="77777777" w:rsidR="001C2083" w:rsidRDefault="001C2083" w:rsidP="001C2083">
      <w:r>
        <w:t>Then, by Contextualist Truth/Falsity, Inspector A says that this proposition is true at A</w:t>
      </w:r>
      <w:r w:rsidR="008016AB">
        <w:t>’</w:t>
      </w:r>
      <w:r>
        <w:t>s situation, and Inspector B says that this proposition is false at B</w:t>
      </w:r>
      <w:r w:rsidR="008016AB">
        <w:t>’</w:t>
      </w:r>
      <w:r>
        <w:t>s situation. But since A</w:t>
      </w:r>
      <w:r w:rsidR="008016AB">
        <w:t>’</w:t>
      </w:r>
      <w:r>
        <w:t>s situation and B</w:t>
      </w:r>
      <w:r w:rsidR="008016AB">
        <w:t>’</w:t>
      </w:r>
      <w:r>
        <w:t>s situation are at the same world, then the Chief</w:t>
      </w:r>
      <w:r w:rsidR="008016AB">
        <w:t>’</w:t>
      </w:r>
      <w:r>
        <w:t>s proposition cannot be true at A</w:t>
      </w:r>
      <w:r w:rsidR="008016AB">
        <w:t>’</w:t>
      </w:r>
      <w:r>
        <w:t>s situation and false at B</w:t>
      </w:r>
      <w:r w:rsidR="008016AB">
        <w:t>’</w:t>
      </w:r>
      <w:r>
        <w:t xml:space="preserve">s situation. Therefore, on this interpretation, we predict that (Q) is true: someone interpreting the Chief in this way should thus agree with (Q). </w:t>
      </w:r>
    </w:p>
    <w:p w14:paraId="1B3F0CAA" w14:textId="77777777" w:rsidR="001C2083" w:rsidRDefault="001C2083" w:rsidP="001C2083"/>
    <w:p w14:paraId="5CD5A6C1" w14:textId="77777777" w:rsidR="001C2083" w:rsidRDefault="001C2083" w:rsidP="001C2083">
      <w:r>
        <w:t>However, there is another possibility: perhaps the Chief wanted to make a claim about the case overall, a claim which he may have to revise upon learning more information later. That is, on this interpretation Chief instead expressed situation-variant content about the best available evidence:</w:t>
      </w:r>
    </w:p>
    <w:p w14:paraId="0B6B2185" w14:textId="77777777" w:rsidR="001C2083" w:rsidRDefault="001C2083" w:rsidP="001C2083"/>
    <w:p w14:paraId="27F191E8" w14:textId="77777777" w:rsidR="007E19FE" w:rsidRDefault="007E19FE" w:rsidP="007E19FE">
      <w:pPr>
        <w:ind w:firstLine="720"/>
      </w:pPr>
      <w:r>
        <w:t>{</w:t>
      </w:r>
      <w:r>
        <w:rPr>
          <w:b/>
        </w:rPr>
        <w:t>s</w:t>
      </w:r>
      <w:r>
        <w:t xml:space="preserve">: </w:t>
      </w:r>
      <w:r w:rsidRPr="00016BB9">
        <w:rPr>
          <w:rFonts w:ascii="Calibri" w:eastAsia="Malgun Gothic" w:hAnsi="Calibri" w:cs="Calibri"/>
        </w:rPr>
        <w:t>Ǝ</w:t>
      </w:r>
      <w:r w:rsidRPr="00863D40">
        <w:rPr>
          <w:b/>
        </w:rPr>
        <w:t>w</w:t>
      </w:r>
      <w:r>
        <w:rPr>
          <w:rFonts w:ascii="Cambria Math" w:eastAsiaTheme="minorHAnsi" w:hAnsi="Cambria Math" w:hint="eastAsia"/>
          <w:sz w:val="22"/>
          <w:szCs w:val="22"/>
          <w:lang w:eastAsia="ja-JP"/>
        </w:rPr>
        <w:t>∈</w:t>
      </w:r>
      <w:r>
        <w:rPr>
          <w:i/>
        </w:rPr>
        <w:t>f</w:t>
      </w:r>
      <w:r>
        <w:rPr>
          <w:vertAlign w:val="subscript"/>
        </w:rPr>
        <w:t>best</w:t>
      </w:r>
      <w:r>
        <w:t>(</w:t>
      </w:r>
      <w:r w:rsidRPr="005849B3">
        <w:rPr>
          <w:b/>
        </w:rPr>
        <w:t>s</w:t>
      </w:r>
      <w:r>
        <w:t xml:space="preserve">): </w:t>
      </w:r>
      <w:r w:rsidRPr="00863D40">
        <w:rPr>
          <w:b/>
        </w:rPr>
        <w:t>w</w:t>
      </w:r>
      <w:r>
        <w:rPr>
          <w:rFonts w:ascii="Cambria Math" w:eastAsiaTheme="minorHAnsi" w:hAnsi="Cambria Math" w:hint="eastAsia"/>
          <w:sz w:val="22"/>
          <w:szCs w:val="22"/>
          <w:lang w:eastAsia="ja-JP"/>
        </w:rPr>
        <w:t>∈</w:t>
      </w:r>
      <w:r w:rsidRPr="005849B3">
        <w:rPr>
          <w:i/>
        </w:rPr>
        <w:t>d</w:t>
      </w:r>
      <w:r>
        <w:t xml:space="preserve">} </w:t>
      </w:r>
    </w:p>
    <w:p w14:paraId="797739A9" w14:textId="77777777" w:rsidR="001C2083" w:rsidRDefault="001C2083" w:rsidP="001C2083"/>
    <w:p w14:paraId="6DEBF410" w14:textId="77777777" w:rsidR="001C2083" w:rsidRDefault="001C2083" w:rsidP="001C2083">
      <w:r>
        <w:t>Then, by Contextualist Truth/Falsity, Inspector A says that this proposition is true at A</w:t>
      </w:r>
      <w:r w:rsidR="008016AB">
        <w:t>’</w:t>
      </w:r>
      <w:r>
        <w:t>s situation, and Inspector B says that this proposition is false at B</w:t>
      </w:r>
      <w:r w:rsidR="008016AB">
        <w:t>’</w:t>
      </w:r>
      <w:r>
        <w:t>s situation. Given the plausible assumption that in A</w:t>
      </w:r>
      <w:r w:rsidR="008016AB">
        <w:t>’</w:t>
      </w:r>
      <w:r>
        <w:t>s situatio</w:t>
      </w:r>
      <w:r w:rsidR="002424B5">
        <w:t xml:space="preserve">n the best available evidence </w:t>
      </w:r>
      <w:r w:rsidR="002424B5" w:rsidRPr="002424B5">
        <w:rPr>
          <w:i/>
        </w:rPr>
        <w:t>is</w:t>
      </w:r>
      <w:r w:rsidR="007E19FE">
        <w:t xml:space="preserve"> compatible with </w:t>
      </w:r>
      <w:r w:rsidR="007E19FE">
        <w:rPr>
          <w:i/>
        </w:rPr>
        <w:t>d</w:t>
      </w:r>
      <w:r>
        <w:t>, then A</w:t>
      </w:r>
      <w:r w:rsidR="008016AB">
        <w:t>’</w:t>
      </w:r>
      <w:r>
        <w:t>s claim would be true. And given the equally plausible assumption that at B</w:t>
      </w:r>
      <w:r w:rsidR="008016AB">
        <w:t>’</w:t>
      </w:r>
      <w:r>
        <w:t>s situation the best</w:t>
      </w:r>
      <w:r w:rsidR="002424B5">
        <w:t xml:space="preserve"> available evidence is </w:t>
      </w:r>
      <w:r w:rsidR="002424B5" w:rsidRPr="002424B5">
        <w:rPr>
          <w:i/>
        </w:rPr>
        <w:t>not</w:t>
      </w:r>
      <w:r w:rsidR="007E19FE">
        <w:t xml:space="preserve"> compatible with </w:t>
      </w:r>
      <w:r w:rsidR="007E19FE">
        <w:rPr>
          <w:i/>
        </w:rPr>
        <w:t>d</w:t>
      </w:r>
      <w:r>
        <w:t>, then B</w:t>
      </w:r>
      <w:r w:rsidR="008016AB">
        <w:t>’</w:t>
      </w:r>
      <w:r>
        <w:t>s claim would also be true. Therefore, on this interpretation, we predict that (Q) is false: someone interpreting the Chief in this way should thus disagree with (Q).</w:t>
      </w:r>
      <w:r>
        <w:rPr>
          <w:rStyle w:val="FootnoteReference"/>
        </w:rPr>
        <w:footnoteReference w:id="13"/>
      </w:r>
      <w:r>
        <w:t xml:space="preserve"> Taken together, these two interpretive possibilities again allow our theory to predict the midpoin</w:t>
      </w:r>
      <w:r w:rsidR="00C12D12">
        <w:t xml:space="preserve">t agreement we observed in the </w:t>
      </w:r>
      <w:r w:rsidR="00C12D12" w:rsidRPr="00C12D12">
        <w:rPr>
          <w:b/>
        </w:rPr>
        <w:t>Modal</w:t>
      </w:r>
      <w:r w:rsidR="00C12D12">
        <w:t xml:space="preserve"> </w:t>
      </w:r>
      <w:r w:rsidR="00C12D12" w:rsidRPr="00C12D12">
        <w:rPr>
          <w:b/>
        </w:rPr>
        <w:t>Assessments</w:t>
      </w:r>
      <w:r>
        <w:t xml:space="preserve"> cases.</w:t>
      </w:r>
    </w:p>
    <w:p w14:paraId="0FFF0AC4" w14:textId="77777777" w:rsidR="001C2083" w:rsidRDefault="001C2083" w:rsidP="001C2083"/>
    <w:p w14:paraId="464CCBE8" w14:textId="7242CF38" w:rsidR="001C2083" w:rsidRDefault="001C2083" w:rsidP="001C2083">
      <w:r>
        <w:t xml:space="preserve">Finally, we note here why our contextualist situation semantic theory predicts that (Q) is true for the </w:t>
      </w:r>
      <w:r w:rsidRPr="001C2083">
        <w:rPr>
          <w:b/>
        </w:rPr>
        <w:t>Indexical Assessments</w:t>
      </w:r>
      <w:r>
        <w:t xml:space="preserve"> version of the case. We assume that the semant</w:t>
      </w:r>
      <w:r w:rsidR="0007217E">
        <w:t>ic value of an indexical like ‘I’</w:t>
      </w:r>
      <w:r>
        <w:t xml:space="preserve"> is not situation-</w:t>
      </w:r>
      <w:r w:rsidR="0007217E">
        <w:t>variant. One strategy is that ‘I’</w:t>
      </w:r>
      <w:r>
        <w:t xml:space="preserve"> is directly referential and context-sensitive (a la </w:t>
      </w:r>
      <w:r w:rsidR="00532007">
        <w:t>[Kaplan 1989]</w:t>
      </w:r>
      <w:r w:rsidR="0007217E">
        <w:t>). Then, when the Chief says, ‘</w:t>
      </w:r>
      <w:r>
        <w:t>I have served on the for</w:t>
      </w:r>
      <w:r w:rsidR="0007217E">
        <w:t>ce for more than twenty years</w:t>
      </w:r>
      <w:r w:rsidR="00E103BC">
        <w:t>’,</w:t>
      </w:r>
      <w:r>
        <w:t xml:space="preserve"> she </w:t>
      </w:r>
      <w:r w:rsidR="0007217E">
        <w:t>expresses the proposition (let ‘Chief’</w:t>
      </w:r>
      <w:r>
        <w:t xml:space="preserve"> be a name that rigidly designates the Chief):</w:t>
      </w:r>
    </w:p>
    <w:p w14:paraId="0B3760CC" w14:textId="77777777" w:rsidR="001C2083" w:rsidRDefault="001C2083" w:rsidP="001C2083"/>
    <w:p w14:paraId="66891998" w14:textId="6B90791B" w:rsidR="001C2083" w:rsidRPr="007E19FE" w:rsidRDefault="007E19FE" w:rsidP="007E19FE">
      <w:pPr>
        <w:ind w:firstLine="720"/>
      </w:pPr>
      <w:r>
        <w:t>{</w:t>
      </w:r>
      <w:r>
        <w:rPr>
          <w:b/>
        </w:rPr>
        <w:t>s</w:t>
      </w:r>
      <w:r>
        <w:t>:</w:t>
      </w:r>
      <w:r w:rsidR="001C2083">
        <w:t xml:space="preserve"> Chief served on the force for more than twenty years at </w:t>
      </w:r>
      <w:r w:rsidR="00863D40">
        <w:rPr>
          <w:b/>
        </w:rPr>
        <w:t>w</w:t>
      </w:r>
      <w:r w:rsidRPr="007E19FE">
        <w:rPr>
          <w:b/>
          <w:vertAlign w:val="subscript"/>
        </w:rPr>
        <w:t>s</w:t>
      </w:r>
      <w:r>
        <w:t>}</w:t>
      </w:r>
    </w:p>
    <w:p w14:paraId="34A7D1DB" w14:textId="77777777" w:rsidR="001C2083" w:rsidRDefault="001C2083" w:rsidP="001C2083"/>
    <w:p w14:paraId="252A9F25" w14:textId="21C7AA76" w:rsidR="001C2083" w:rsidRDefault="0007217E" w:rsidP="001C2083">
      <w:r>
        <w:t>When A says, ‘What the Chief says is true</w:t>
      </w:r>
      <w:r w:rsidR="00E103BC">
        <w:t>’,</w:t>
      </w:r>
      <w:r w:rsidR="001C2083">
        <w:t xml:space="preserve"> he asserts that this proposition is true at his situation and when B says, </w:t>
      </w:r>
      <w:r>
        <w:t>‘What the Chief says is false</w:t>
      </w:r>
      <w:r w:rsidR="00E103BC">
        <w:t>’,</w:t>
      </w:r>
      <w:r w:rsidR="001C2083">
        <w:t xml:space="preserve"> he asserts that the negation of this proposition is true at his situation. But since A and B</w:t>
      </w:r>
      <w:r w:rsidR="008016AB">
        <w:t>’</w:t>
      </w:r>
      <w:r w:rsidR="001C2083">
        <w:t xml:space="preserve">s situations share the same world, at least one of their claims must be false. Thus, we predict the high agreement with (Q) in the </w:t>
      </w:r>
      <w:r w:rsidR="001C2083" w:rsidRPr="001C2083">
        <w:rPr>
          <w:b/>
        </w:rPr>
        <w:t>Indexical Assessments</w:t>
      </w:r>
      <w:r w:rsidR="001C2083">
        <w:t xml:space="preserve"> case.</w:t>
      </w:r>
    </w:p>
    <w:p w14:paraId="6F280716" w14:textId="77777777" w:rsidR="00100F41" w:rsidRDefault="00100F41" w:rsidP="00100F41"/>
    <w:p w14:paraId="6DA4BD1E" w14:textId="77777777" w:rsidR="001C2083" w:rsidRDefault="001C2083" w:rsidP="00100F41"/>
    <w:p w14:paraId="63F817EA" w14:textId="77777777" w:rsidR="00100F41" w:rsidRPr="001C2083" w:rsidRDefault="001C2083" w:rsidP="00100F41">
      <w:pPr>
        <w:rPr>
          <w:b/>
        </w:rPr>
      </w:pPr>
      <w:r w:rsidRPr="001C2083">
        <w:rPr>
          <w:b/>
        </w:rPr>
        <w:lastRenderedPageBreak/>
        <w:t>Conclusion</w:t>
      </w:r>
    </w:p>
    <w:p w14:paraId="3FBA5B20" w14:textId="77777777" w:rsidR="00100F41" w:rsidRDefault="00100F41" w:rsidP="00100F41"/>
    <w:p w14:paraId="6B46C2C6" w14:textId="77777777" w:rsidR="001C2083" w:rsidRDefault="001C2083" w:rsidP="001C2083">
      <w:r>
        <w:t xml:space="preserve">We argued for evaluating theories of epistemic modals by exploring inter-contextual (in)compatibility judgments. Implementing this strategy, we found a pattern of ordinary judgments that is not predicted by orthodox contextualist or relativist theories. We ended with a novel contextualist situation semantics which </w:t>
      </w:r>
      <w:r>
        <w:rPr>
          <w:i/>
        </w:rPr>
        <w:t>does</w:t>
      </w:r>
      <w:r>
        <w:t xml:space="preserve"> predict the pattern of judgments we found. </w:t>
      </w:r>
    </w:p>
    <w:p w14:paraId="14AB1234" w14:textId="77777777" w:rsidR="001C2083" w:rsidRDefault="001C2083" w:rsidP="001C2083"/>
    <w:p w14:paraId="01E61A81" w14:textId="77777777" w:rsidR="001C2083" w:rsidRDefault="001C2083" w:rsidP="001C2083">
      <w:r>
        <w:t>Stepping back from the particulars of the contextualism/relativism debate over the semantics of epistemic modals, it bears emphasizing that the phenomenon we have uncovered is likely to extend beyond epistemic modal expressions. A much wider range of expressions are known to exhibit some kind of contextual variability (normative expressions, predicates of taste, gradable adjectives, quantifiers, conditionals, and so on), but don</w:t>
      </w:r>
      <w:r w:rsidR="008016AB">
        <w:t>’</w:t>
      </w:r>
      <w:r>
        <w:t>t obv</w:t>
      </w:r>
      <w:r w:rsidR="0007217E">
        <w:t>iously pattern with so-called ‘automatic indexicals’</w:t>
      </w:r>
      <w:r>
        <w:t>, like first person pronouns. A promising possibility is that the present proposal can be fruitfully extended to this wider class of expressions, which have been of central interest across philosophy, linguistics and cognitive science. Critically, the methodology we developed in this paper should be straightforwardly applicable to this wider class of expressions, allowing us to empirically test whether these expressions exhibit the same kind of contextual variation that we have observed in epistemic modals, and to semantically account for this variation where it arises. This extension of the present proposal would not only provide a clearer empirical picture of the context-sensitivity of these expressions, but would shed light on the extent and scope of the underlying phenomenon that gives rise to this kind of pattern in our use of epistemic modals.</w:t>
      </w:r>
    </w:p>
    <w:p w14:paraId="73937085" w14:textId="77777777" w:rsidR="001C2083" w:rsidRDefault="001C2083" w:rsidP="001C2083"/>
    <w:p w14:paraId="7A509E38" w14:textId="77777777" w:rsidR="001C2083" w:rsidRDefault="001C2083" w:rsidP="001C2083"/>
    <w:p w14:paraId="01D2BD83" w14:textId="77777777" w:rsidR="001C2083" w:rsidRDefault="001C2083" w:rsidP="001C2083">
      <w:r>
        <w:t>REFERENCES</w:t>
      </w:r>
    </w:p>
    <w:p w14:paraId="0CBD051D" w14:textId="77777777" w:rsidR="001C2083" w:rsidRDefault="001C2083" w:rsidP="001C2083"/>
    <w:p w14:paraId="4A79D7B1" w14:textId="77777777" w:rsidR="001C2083" w:rsidRPr="001C2083" w:rsidRDefault="00133D9B" w:rsidP="000D684D">
      <w:pPr>
        <w:autoSpaceDE w:val="0"/>
        <w:autoSpaceDN w:val="0"/>
        <w:adjustRightInd w:val="0"/>
        <w:spacing w:after="240"/>
        <w:rPr>
          <w:rFonts w:cs="Times New Roman"/>
          <w:color w:val="000000"/>
        </w:rPr>
      </w:pPr>
      <w:r>
        <w:rPr>
          <w:rFonts w:cs="Times New Roman"/>
          <w:color w:val="000000"/>
        </w:rPr>
        <w:t>Bjö</w:t>
      </w:r>
      <w:r w:rsidR="00CC623B">
        <w:rPr>
          <w:rFonts w:cs="Times New Roman"/>
          <w:color w:val="000000"/>
        </w:rPr>
        <w:t>rnsson, Gunnar, and</w:t>
      </w:r>
      <w:r w:rsidR="001C2083" w:rsidRPr="001C2083">
        <w:rPr>
          <w:rFonts w:cs="Times New Roman"/>
          <w:color w:val="000000"/>
        </w:rPr>
        <w:t xml:space="preserve"> Finlay, Stephen. 2010. Metaethical Contextualism Defended. </w:t>
      </w:r>
      <w:r w:rsidR="001C2083" w:rsidRPr="000D684D">
        <w:rPr>
          <w:rFonts w:cs="Times New Roman"/>
          <w:i/>
          <w:color w:val="000000"/>
        </w:rPr>
        <w:t>Ethics</w:t>
      </w:r>
      <w:r w:rsidR="000D684D">
        <w:rPr>
          <w:rFonts w:cs="Times New Roman"/>
          <w:color w:val="000000"/>
        </w:rPr>
        <w:t xml:space="preserve"> 121:</w:t>
      </w:r>
      <w:r w:rsidR="001C2083" w:rsidRPr="001C2083">
        <w:rPr>
          <w:rFonts w:cs="Times New Roman"/>
          <w:color w:val="000000"/>
        </w:rPr>
        <w:t xml:space="preserve"> 7–36. </w:t>
      </w:r>
    </w:p>
    <w:p w14:paraId="3F548DF0" w14:textId="77777777"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DeRose, Keith. 1991. Epistemic Possibilities. </w:t>
      </w:r>
      <w:r w:rsidRPr="000D684D">
        <w:rPr>
          <w:rFonts w:cs="Times New Roman"/>
          <w:i/>
          <w:color w:val="000000"/>
        </w:rPr>
        <w:t>The Philosophical Review</w:t>
      </w:r>
      <w:r w:rsidR="000D684D">
        <w:rPr>
          <w:rFonts w:cs="Times New Roman"/>
          <w:color w:val="000000"/>
        </w:rPr>
        <w:t xml:space="preserve"> 100/4:</w:t>
      </w:r>
      <w:r w:rsidRPr="001C2083">
        <w:rPr>
          <w:rFonts w:cs="Times New Roman"/>
          <w:color w:val="000000"/>
        </w:rPr>
        <w:t xml:space="preserve"> 581–605. </w:t>
      </w:r>
    </w:p>
    <w:p w14:paraId="29D60947" w14:textId="77777777"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Dowell, Janice. 2011. A Flexible Contextualist Account of Epistemic Modals. </w:t>
      </w:r>
      <w:r w:rsidRPr="000D684D">
        <w:rPr>
          <w:rFonts w:cs="Times New Roman"/>
          <w:i/>
          <w:color w:val="000000"/>
        </w:rPr>
        <w:t>Philosophers</w:t>
      </w:r>
      <w:r w:rsidR="008016AB" w:rsidRPr="000D684D">
        <w:rPr>
          <w:rFonts w:cs="Times New Roman"/>
          <w:i/>
          <w:color w:val="000000"/>
        </w:rPr>
        <w:t>’</w:t>
      </w:r>
      <w:r w:rsidRPr="000D684D">
        <w:rPr>
          <w:rFonts w:cs="Times New Roman"/>
          <w:i/>
          <w:color w:val="000000"/>
        </w:rPr>
        <w:t xml:space="preserve"> Imprint</w:t>
      </w:r>
      <w:r w:rsidR="000D684D">
        <w:rPr>
          <w:rFonts w:cs="Times New Roman"/>
          <w:color w:val="000000"/>
        </w:rPr>
        <w:t xml:space="preserve"> 11/14:</w:t>
      </w:r>
      <w:r w:rsidRPr="001C2083">
        <w:rPr>
          <w:rFonts w:cs="Times New Roman"/>
          <w:color w:val="000000"/>
        </w:rPr>
        <w:t xml:space="preserve"> 1–25. </w:t>
      </w:r>
    </w:p>
    <w:p w14:paraId="132EC183" w14:textId="77777777"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Egan, Andy. 2007. Epistemic Modals, Relativism, and Assertion. </w:t>
      </w:r>
      <w:r w:rsidRPr="000D684D">
        <w:rPr>
          <w:rFonts w:cs="Times New Roman"/>
          <w:i/>
          <w:color w:val="000000"/>
        </w:rPr>
        <w:t>Philosophical Studies</w:t>
      </w:r>
      <w:r w:rsidR="000D684D">
        <w:rPr>
          <w:rFonts w:cs="Times New Roman"/>
          <w:color w:val="000000"/>
        </w:rPr>
        <w:t>133/1:</w:t>
      </w:r>
      <w:r w:rsidRPr="001C2083">
        <w:rPr>
          <w:rFonts w:cs="Times New Roman"/>
          <w:color w:val="000000"/>
        </w:rPr>
        <w:t xml:space="preserve"> 1–22. </w:t>
      </w:r>
    </w:p>
    <w:p w14:paraId="03C27478" w14:textId="6C7E9B38" w:rsidR="001C2083" w:rsidRPr="001C2083" w:rsidRDefault="00953D6B" w:rsidP="001C2083">
      <w:pPr>
        <w:autoSpaceDE w:val="0"/>
        <w:autoSpaceDN w:val="0"/>
        <w:adjustRightInd w:val="0"/>
        <w:spacing w:after="240"/>
        <w:rPr>
          <w:rFonts w:cs="Times New Roman"/>
          <w:color w:val="000000"/>
        </w:rPr>
      </w:pPr>
      <w:r>
        <w:rPr>
          <w:rFonts w:cs="Times New Roman"/>
          <w:color w:val="000000"/>
        </w:rPr>
        <w:t>Egan, Andy, Hawthorne, John, and</w:t>
      </w:r>
      <w:r w:rsidR="001C2083" w:rsidRPr="001C2083">
        <w:rPr>
          <w:rFonts w:cs="Times New Roman"/>
          <w:color w:val="000000"/>
        </w:rPr>
        <w:t xml:space="preserve"> Weatherson, Brian. 20</w:t>
      </w:r>
      <w:r w:rsidR="000D684D">
        <w:rPr>
          <w:rFonts w:cs="Times New Roman"/>
          <w:color w:val="000000"/>
        </w:rPr>
        <w:t>05. Epistemic Modals in Context, in</w:t>
      </w:r>
      <w:r w:rsidR="001C2083" w:rsidRPr="001C2083">
        <w:rPr>
          <w:rFonts w:cs="Times New Roman"/>
          <w:color w:val="000000"/>
        </w:rPr>
        <w:t xml:space="preserve"> </w:t>
      </w:r>
      <w:r w:rsidR="000D684D" w:rsidRPr="00CA769A">
        <w:rPr>
          <w:rFonts w:cs="Times New Roman"/>
          <w:i/>
          <w:color w:val="000000"/>
          <w:lang w:val="en-GB"/>
        </w:rPr>
        <w:t>Contextualism in Philosophy: Knowledge, Meaning, and Truth</w:t>
      </w:r>
      <w:r w:rsidR="000D684D" w:rsidRPr="00CA769A">
        <w:rPr>
          <w:rFonts w:cs="Times New Roman"/>
          <w:color w:val="000000"/>
          <w:lang w:val="en-GB"/>
        </w:rPr>
        <w:t xml:space="preserve">, ed. </w:t>
      </w:r>
      <w:r w:rsidR="001C2083" w:rsidRPr="00CA769A">
        <w:rPr>
          <w:rFonts w:cs="Times New Roman"/>
          <w:color w:val="000000"/>
          <w:lang w:val="en-GB"/>
        </w:rPr>
        <w:t>George</w:t>
      </w:r>
      <w:r w:rsidR="000D684D" w:rsidRPr="00CA769A">
        <w:rPr>
          <w:rFonts w:cs="Times New Roman"/>
          <w:color w:val="000000"/>
          <w:lang w:val="en-GB"/>
        </w:rPr>
        <w:t xml:space="preserve"> Preyer and</w:t>
      </w:r>
      <w:r w:rsidR="001C2083" w:rsidRPr="00CA769A">
        <w:rPr>
          <w:rFonts w:cs="Times New Roman"/>
          <w:color w:val="000000"/>
          <w:lang w:val="en-GB"/>
        </w:rPr>
        <w:t xml:space="preserve"> </w:t>
      </w:r>
      <w:r w:rsidR="000D684D" w:rsidRPr="00CA769A">
        <w:rPr>
          <w:rFonts w:cs="Times New Roman"/>
          <w:color w:val="000000"/>
          <w:lang w:val="en-GB"/>
        </w:rPr>
        <w:t>George</w:t>
      </w:r>
      <w:r w:rsidR="000D684D">
        <w:rPr>
          <w:rFonts w:cs="Times New Roman"/>
          <w:color w:val="000000"/>
        </w:rPr>
        <w:t xml:space="preserve"> Peter,</w:t>
      </w:r>
      <w:r w:rsidR="001C2083" w:rsidRPr="001C2083">
        <w:rPr>
          <w:rFonts w:cs="Times New Roman"/>
          <w:color w:val="000000"/>
        </w:rPr>
        <w:t xml:space="preserve"> O</w:t>
      </w:r>
      <w:r w:rsidR="000D684D">
        <w:rPr>
          <w:rFonts w:cs="Times New Roman"/>
          <w:color w:val="000000"/>
        </w:rPr>
        <w:t xml:space="preserve">xford: Oxford University Press: 131–170.  </w:t>
      </w:r>
    </w:p>
    <w:p w14:paraId="55FAC3B5" w14:textId="0081BD9A" w:rsidR="001C2083" w:rsidRPr="001C2083" w:rsidRDefault="00953D6B" w:rsidP="001C2083">
      <w:pPr>
        <w:autoSpaceDE w:val="0"/>
        <w:autoSpaceDN w:val="0"/>
        <w:adjustRightInd w:val="0"/>
        <w:spacing w:after="240"/>
        <w:rPr>
          <w:rFonts w:cs="Times New Roman"/>
          <w:color w:val="000000"/>
        </w:rPr>
      </w:pPr>
      <w:r>
        <w:rPr>
          <w:rFonts w:cs="Times New Roman"/>
          <w:color w:val="000000"/>
        </w:rPr>
        <w:t>von Fintel, Kai, and</w:t>
      </w:r>
      <w:r w:rsidR="001C2083" w:rsidRPr="001C2083">
        <w:rPr>
          <w:rFonts w:cs="Times New Roman"/>
          <w:color w:val="000000"/>
        </w:rPr>
        <w:t xml:space="preserve"> Gillies, </w:t>
      </w:r>
      <w:r>
        <w:rPr>
          <w:rFonts w:cs="Times New Roman"/>
          <w:color w:val="000000"/>
        </w:rPr>
        <w:t xml:space="preserve">Anthony. 2011. Might Made Right, in </w:t>
      </w:r>
      <w:r w:rsidRPr="00953D6B">
        <w:rPr>
          <w:rFonts w:cs="Times New Roman"/>
          <w:i/>
          <w:color w:val="000000"/>
        </w:rPr>
        <w:t>Epistemic Modality</w:t>
      </w:r>
      <w:r>
        <w:rPr>
          <w:rFonts w:cs="Times New Roman"/>
          <w:color w:val="000000"/>
        </w:rPr>
        <w:t xml:space="preserve">, ed. Andy Egan and Brian Weatherson, Oxford University Press: </w:t>
      </w:r>
      <w:r w:rsidRPr="001C2083">
        <w:rPr>
          <w:rFonts w:cs="Times New Roman"/>
          <w:color w:val="000000"/>
        </w:rPr>
        <w:t>108–130</w:t>
      </w:r>
      <w:r>
        <w:rPr>
          <w:rFonts w:cs="Times New Roman"/>
          <w:color w:val="000000"/>
        </w:rPr>
        <w:t>.</w:t>
      </w:r>
    </w:p>
    <w:p w14:paraId="3046ABFD" w14:textId="62465BF9" w:rsidR="00B162B6" w:rsidRDefault="001C2083" w:rsidP="001C2083">
      <w:pPr>
        <w:autoSpaceDE w:val="0"/>
        <w:autoSpaceDN w:val="0"/>
        <w:adjustRightInd w:val="0"/>
        <w:spacing w:after="240"/>
        <w:rPr>
          <w:rFonts w:ascii="MS Mincho" w:hAnsi="MS Mincho" w:cs="MS Mincho"/>
          <w:color w:val="000000"/>
        </w:rPr>
      </w:pPr>
      <w:r w:rsidRPr="001C2083">
        <w:rPr>
          <w:rFonts w:cs="Times New Roman"/>
          <w:color w:val="000000"/>
        </w:rPr>
        <w:t xml:space="preserve">Hacking, Ian. 1967. Possibility. </w:t>
      </w:r>
      <w:r w:rsidRPr="00B162B6">
        <w:rPr>
          <w:rFonts w:cs="Times New Roman"/>
          <w:i/>
          <w:color w:val="000000"/>
        </w:rPr>
        <w:t>The Philosophical Review</w:t>
      </w:r>
      <w:r w:rsidR="00B162B6">
        <w:rPr>
          <w:rFonts w:cs="Times New Roman"/>
          <w:color w:val="000000"/>
        </w:rPr>
        <w:t xml:space="preserve"> 76:</w:t>
      </w:r>
      <w:r w:rsidRPr="001C2083">
        <w:rPr>
          <w:rFonts w:cs="Times New Roman"/>
          <w:color w:val="000000"/>
        </w:rPr>
        <w:t xml:space="preserve"> 143–68.</w:t>
      </w:r>
    </w:p>
    <w:p w14:paraId="2ACC9984" w14:textId="77777777" w:rsidR="00B162B6" w:rsidRDefault="00B162B6" w:rsidP="001C2083">
      <w:pPr>
        <w:autoSpaceDE w:val="0"/>
        <w:autoSpaceDN w:val="0"/>
        <w:adjustRightInd w:val="0"/>
        <w:spacing w:after="240"/>
        <w:rPr>
          <w:rFonts w:ascii="MS Mincho" w:hAnsi="MS Mincho" w:cs="MS Mincho"/>
          <w:color w:val="000000"/>
        </w:rPr>
      </w:pPr>
    </w:p>
    <w:p w14:paraId="0BA3C46D" w14:textId="7DDDE738"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lastRenderedPageBreak/>
        <w:t>Kapl</w:t>
      </w:r>
      <w:r w:rsidR="00B162B6">
        <w:rPr>
          <w:rFonts w:cs="Times New Roman"/>
          <w:color w:val="000000"/>
        </w:rPr>
        <w:t xml:space="preserve">an, David. 1989. Demonstratives, in </w:t>
      </w:r>
      <w:r w:rsidR="00B162B6">
        <w:rPr>
          <w:rFonts w:cs="Times New Roman"/>
          <w:i/>
          <w:color w:val="000000"/>
        </w:rPr>
        <w:t xml:space="preserve">Themes </w:t>
      </w:r>
      <w:r w:rsidR="00CA769A">
        <w:rPr>
          <w:rFonts w:cs="Times New Roman"/>
          <w:i/>
          <w:color w:val="000000"/>
        </w:rPr>
        <w:t>f</w:t>
      </w:r>
      <w:r w:rsidR="00B162B6">
        <w:rPr>
          <w:rFonts w:cs="Times New Roman"/>
          <w:i/>
          <w:color w:val="000000"/>
        </w:rPr>
        <w:t>rom Kaplan</w:t>
      </w:r>
      <w:r w:rsidR="00B162B6">
        <w:rPr>
          <w:rFonts w:cs="Times New Roman"/>
          <w:color w:val="000000"/>
        </w:rPr>
        <w:t xml:space="preserve">, ed. Joseph Almog, John Perry, and Howard Wettstein, </w:t>
      </w:r>
      <w:r w:rsidRPr="001C2083">
        <w:rPr>
          <w:rFonts w:cs="Times New Roman"/>
          <w:color w:val="000000"/>
        </w:rPr>
        <w:t>Oxford: Oxford University Press</w:t>
      </w:r>
      <w:r w:rsidR="00B162B6">
        <w:rPr>
          <w:rFonts w:cs="Times New Roman"/>
          <w:color w:val="000000"/>
        </w:rPr>
        <w:t>:</w:t>
      </w:r>
      <w:r w:rsidR="00B162B6" w:rsidRPr="00B162B6">
        <w:rPr>
          <w:rFonts w:cs="Times New Roman"/>
          <w:color w:val="000000"/>
        </w:rPr>
        <w:t xml:space="preserve"> </w:t>
      </w:r>
      <w:r w:rsidR="00B162B6" w:rsidRPr="001C2083">
        <w:rPr>
          <w:rFonts w:cs="Times New Roman"/>
          <w:color w:val="000000"/>
        </w:rPr>
        <w:t>481–563</w:t>
      </w:r>
      <w:r w:rsidR="00B162B6">
        <w:rPr>
          <w:rFonts w:cs="Times New Roman"/>
          <w:color w:val="000000"/>
        </w:rPr>
        <w:t>.</w:t>
      </w:r>
      <w:r w:rsidRPr="001C2083">
        <w:rPr>
          <w:rFonts w:cs="Times New Roman"/>
          <w:color w:val="000000"/>
        </w:rPr>
        <w:t xml:space="preserve"> </w:t>
      </w:r>
    </w:p>
    <w:p w14:paraId="24B33163" w14:textId="6993397A" w:rsidR="001C2083" w:rsidRPr="001C2083" w:rsidRDefault="00C27CC1" w:rsidP="001C2083">
      <w:pPr>
        <w:autoSpaceDE w:val="0"/>
        <w:autoSpaceDN w:val="0"/>
        <w:adjustRightInd w:val="0"/>
        <w:spacing w:after="240"/>
        <w:rPr>
          <w:rFonts w:cs="Times New Roman"/>
          <w:color w:val="000000"/>
        </w:rPr>
      </w:pPr>
      <w:r>
        <w:rPr>
          <w:rFonts w:cs="Times New Roman"/>
          <w:color w:val="000000"/>
        </w:rPr>
        <w:t>Katz, Jonah, and</w:t>
      </w:r>
      <w:r w:rsidR="001C2083" w:rsidRPr="001C2083">
        <w:rPr>
          <w:rFonts w:cs="Times New Roman"/>
          <w:color w:val="000000"/>
        </w:rPr>
        <w:t xml:space="preserve"> Salerno, Joe. 2017. Epistemic Modal Disagreement. </w:t>
      </w:r>
      <w:r w:rsidR="001C2083" w:rsidRPr="00C27CC1">
        <w:rPr>
          <w:rFonts w:cs="Times New Roman"/>
          <w:i/>
          <w:color w:val="000000"/>
        </w:rPr>
        <w:t>Topoi</w:t>
      </w:r>
      <w:r>
        <w:rPr>
          <w:rFonts w:cs="Times New Roman"/>
          <w:color w:val="000000"/>
        </w:rPr>
        <w:t xml:space="preserve"> 36/1:</w:t>
      </w:r>
      <w:r w:rsidR="001C2083" w:rsidRPr="001C2083">
        <w:rPr>
          <w:rFonts w:cs="Times New Roman"/>
          <w:color w:val="000000"/>
        </w:rPr>
        <w:t xml:space="preserve"> 141–153. </w:t>
      </w:r>
    </w:p>
    <w:p w14:paraId="097A67C1" w14:textId="2132396C" w:rsidR="001C2083" w:rsidRPr="001C2083" w:rsidRDefault="00C27CC1" w:rsidP="001C2083">
      <w:pPr>
        <w:autoSpaceDE w:val="0"/>
        <w:autoSpaceDN w:val="0"/>
        <w:adjustRightInd w:val="0"/>
        <w:spacing w:after="240"/>
        <w:rPr>
          <w:rFonts w:cs="Times New Roman"/>
          <w:color w:val="000000"/>
        </w:rPr>
      </w:pPr>
      <w:r>
        <w:rPr>
          <w:rFonts w:cs="Times New Roman"/>
          <w:color w:val="000000"/>
        </w:rPr>
        <w:t>Knobe, Joshua, and</w:t>
      </w:r>
      <w:r w:rsidR="001C2083" w:rsidRPr="001C2083">
        <w:rPr>
          <w:rFonts w:cs="Times New Roman"/>
          <w:color w:val="000000"/>
        </w:rPr>
        <w:t xml:space="preserve"> Yalcin, Seth. 2014. Context-sensitivity of episte</w:t>
      </w:r>
      <w:r>
        <w:rPr>
          <w:rFonts w:cs="Times New Roman"/>
          <w:color w:val="000000"/>
        </w:rPr>
        <w:t>mic possibility modals: experi</w:t>
      </w:r>
      <w:r w:rsidR="001C2083" w:rsidRPr="001C2083">
        <w:rPr>
          <w:rFonts w:cs="Times New Roman"/>
          <w:color w:val="000000"/>
        </w:rPr>
        <w:t xml:space="preserve">mental data. </w:t>
      </w:r>
      <w:r w:rsidR="001C2083" w:rsidRPr="00C27CC1">
        <w:rPr>
          <w:rFonts w:cs="Times New Roman"/>
          <w:i/>
          <w:color w:val="000000"/>
        </w:rPr>
        <w:t>Semantics &amp; Pragmatics</w:t>
      </w:r>
      <w:r>
        <w:rPr>
          <w:rFonts w:cs="Times New Roman"/>
          <w:color w:val="000000"/>
        </w:rPr>
        <w:t xml:space="preserve"> 7/4:</w:t>
      </w:r>
      <w:r w:rsidR="001C2083" w:rsidRPr="001C2083">
        <w:rPr>
          <w:rFonts w:cs="Times New Roman"/>
          <w:color w:val="000000"/>
        </w:rPr>
        <w:t xml:space="preserve"> 1–21. </w:t>
      </w:r>
    </w:p>
    <w:p w14:paraId="64CF3D09" w14:textId="081C9384" w:rsidR="00C27CC1" w:rsidRDefault="001C2083" w:rsidP="001C2083">
      <w:pPr>
        <w:autoSpaceDE w:val="0"/>
        <w:autoSpaceDN w:val="0"/>
        <w:adjustRightInd w:val="0"/>
        <w:spacing w:after="240"/>
        <w:rPr>
          <w:rFonts w:cs="Times New Roman"/>
          <w:color w:val="000000"/>
        </w:rPr>
      </w:pPr>
      <w:r w:rsidRPr="001C2083">
        <w:rPr>
          <w:rFonts w:cs="Times New Roman"/>
          <w:color w:val="000000"/>
        </w:rPr>
        <w:t>Kratzer, Angelika. 1981. The Notional Cate</w:t>
      </w:r>
      <w:r w:rsidR="00C27CC1">
        <w:rPr>
          <w:rFonts w:cs="Times New Roman"/>
          <w:color w:val="000000"/>
        </w:rPr>
        <w:t xml:space="preserve">gory of Modality, in </w:t>
      </w:r>
      <w:r w:rsidR="00C27CC1" w:rsidRPr="00C27CC1">
        <w:rPr>
          <w:rFonts w:cs="Times New Roman"/>
          <w:i/>
          <w:color w:val="000000"/>
        </w:rPr>
        <w:t>Words, Worlds, and Contexts. New Approaches in Words Semantics</w:t>
      </w:r>
      <w:r w:rsidR="00C27CC1">
        <w:rPr>
          <w:rFonts w:cs="Times New Roman"/>
          <w:color w:val="000000"/>
        </w:rPr>
        <w:t xml:space="preserve">, ed. H.J. </w:t>
      </w:r>
      <w:r w:rsidR="00C27CC1" w:rsidRPr="001C2083">
        <w:rPr>
          <w:rFonts w:cs="Times New Roman"/>
          <w:color w:val="000000"/>
        </w:rPr>
        <w:t xml:space="preserve">Eikmeyer, </w:t>
      </w:r>
      <w:r w:rsidR="00C27CC1">
        <w:rPr>
          <w:rFonts w:cs="Times New Roman"/>
          <w:color w:val="000000"/>
        </w:rPr>
        <w:t>and H. Rieser, Berlin: de Gruyter:</w:t>
      </w:r>
      <w:r w:rsidR="00C27CC1" w:rsidRPr="00C27CC1">
        <w:rPr>
          <w:rFonts w:cs="Times New Roman"/>
          <w:color w:val="000000"/>
        </w:rPr>
        <w:t xml:space="preserve"> </w:t>
      </w:r>
      <w:r w:rsidR="00C27CC1" w:rsidRPr="001C2083">
        <w:rPr>
          <w:rFonts w:cs="Times New Roman"/>
          <w:color w:val="000000"/>
        </w:rPr>
        <w:t>38–74</w:t>
      </w:r>
      <w:ins w:id="1" w:author="Jonathan Phillips" w:date="2018-04-12T18:09:00Z">
        <w:r w:rsidR="003409CF">
          <w:rPr>
            <w:rFonts w:cs="Times New Roman"/>
            <w:color w:val="000000"/>
          </w:rPr>
          <w:t>.</w:t>
        </w:r>
      </w:ins>
    </w:p>
    <w:p w14:paraId="4D8C6557" w14:textId="3C2E8424"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Kratzer, Angelika. 1989. An Investigation of the Lumps of Thought. </w:t>
      </w:r>
      <w:r w:rsidRPr="00C27CC1">
        <w:rPr>
          <w:rFonts w:cs="Times New Roman"/>
          <w:i/>
          <w:color w:val="000000"/>
        </w:rPr>
        <w:t>Linguistics and Philosoph</w:t>
      </w:r>
      <w:r w:rsidR="00C27CC1">
        <w:rPr>
          <w:rFonts w:cs="Times New Roman"/>
          <w:i/>
          <w:color w:val="000000"/>
        </w:rPr>
        <w:t>y</w:t>
      </w:r>
      <w:r w:rsidR="00C27CC1">
        <w:rPr>
          <w:rFonts w:cs="Times New Roman"/>
          <w:color w:val="000000"/>
        </w:rPr>
        <w:t xml:space="preserve"> 12/5:</w:t>
      </w:r>
      <w:r w:rsidRPr="001C2083">
        <w:rPr>
          <w:rFonts w:cs="Times New Roman"/>
          <w:color w:val="000000"/>
        </w:rPr>
        <w:t xml:space="preserve"> 607–653. </w:t>
      </w:r>
    </w:p>
    <w:p w14:paraId="5F902A86" w14:textId="0937B91D" w:rsidR="00C27CC1" w:rsidRPr="00C27CC1" w:rsidRDefault="001C2083" w:rsidP="001C2083">
      <w:pPr>
        <w:autoSpaceDE w:val="0"/>
        <w:autoSpaceDN w:val="0"/>
        <w:adjustRightInd w:val="0"/>
        <w:spacing w:after="240"/>
        <w:rPr>
          <w:rFonts w:cs="Times New Roman"/>
          <w:color w:val="000000"/>
        </w:rPr>
      </w:pPr>
      <w:r w:rsidRPr="001C2083">
        <w:rPr>
          <w:rFonts w:cs="Times New Roman"/>
          <w:color w:val="000000"/>
        </w:rPr>
        <w:t>Kr</w:t>
      </w:r>
      <w:r w:rsidR="00C27CC1">
        <w:rPr>
          <w:rFonts w:cs="Times New Roman"/>
          <w:color w:val="000000"/>
        </w:rPr>
        <w:t xml:space="preserve">atzer, Angelika. 1991. Modality, in </w:t>
      </w:r>
      <w:r w:rsidR="00C27CC1" w:rsidRPr="00C27CC1">
        <w:rPr>
          <w:rFonts w:cs="Times New Roman"/>
          <w:i/>
          <w:color w:val="000000"/>
        </w:rPr>
        <w:t>Handbuch Semantik</w:t>
      </w:r>
      <w:r w:rsidR="00C27CC1">
        <w:rPr>
          <w:rFonts w:cs="Times New Roman"/>
          <w:color w:val="000000"/>
        </w:rPr>
        <w:t xml:space="preserve">, ed. Arnim von Stechow and Dieter Wunderlich, Berlin and New York: de Gruyter: </w:t>
      </w:r>
      <w:r w:rsidR="00C27CC1" w:rsidRPr="001C2083">
        <w:rPr>
          <w:rFonts w:cs="Times New Roman"/>
          <w:color w:val="000000"/>
        </w:rPr>
        <w:t>639–650</w:t>
      </w:r>
      <w:r w:rsidR="00C27CC1">
        <w:rPr>
          <w:rFonts w:cs="Times New Roman"/>
          <w:color w:val="000000"/>
        </w:rPr>
        <w:t>.</w:t>
      </w:r>
    </w:p>
    <w:p w14:paraId="2FBEAE31" w14:textId="77777777"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Kratzer, Angelika. 2012. </w:t>
      </w:r>
      <w:r w:rsidRPr="00C27CC1">
        <w:rPr>
          <w:rFonts w:cs="Times New Roman"/>
          <w:i/>
          <w:color w:val="000000"/>
        </w:rPr>
        <w:t>Collected Papers on Modals and Conditionals</w:t>
      </w:r>
      <w:r w:rsidRPr="001C2083">
        <w:rPr>
          <w:rFonts w:cs="Times New Roman"/>
          <w:color w:val="000000"/>
        </w:rPr>
        <w:t xml:space="preserve">. Oxford: Oxford University Press. </w:t>
      </w:r>
    </w:p>
    <w:p w14:paraId="412D5702" w14:textId="3DA7DAF7"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MacFarlane, John. 2005. XIV—</w:t>
      </w:r>
      <w:r w:rsidR="00C27CC1">
        <w:rPr>
          <w:rFonts w:cs="Times New Roman"/>
          <w:color w:val="000000"/>
        </w:rPr>
        <w:t xml:space="preserve">Making Sense of Relative Truth. </w:t>
      </w:r>
      <w:r w:rsidR="00C27CC1" w:rsidRPr="00C27CC1">
        <w:rPr>
          <w:rFonts w:cs="Times New Roman"/>
          <w:i/>
          <w:color w:val="000000"/>
        </w:rPr>
        <w:t>P</w:t>
      </w:r>
      <w:r w:rsidR="00C27CC1">
        <w:rPr>
          <w:rFonts w:cs="Times New Roman"/>
          <w:i/>
          <w:color w:val="000000"/>
        </w:rPr>
        <w:t>roceedings of the Aristotelian S</w:t>
      </w:r>
      <w:r w:rsidR="00C27CC1" w:rsidRPr="00C27CC1">
        <w:rPr>
          <w:rFonts w:cs="Times New Roman"/>
          <w:i/>
          <w:color w:val="000000"/>
        </w:rPr>
        <w:t>ociety</w:t>
      </w:r>
      <w:r w:rsidR="00C27CC1" w:rsidRPr="001C2083">
        <w:rPr>
          <w:rFonts w:cs="Times New Roman"/>
          <w:color w:val="000000"/>
        </w:rPr>
        <w:t xml:space="preserve"> </w:t>
      </w:r>
      <w:r w:rsidR="00C27CC1">
        <w:rPr>
          <w:rFonts w:cs="Times New Roman"/>
          <w:color w:val="000000"/>
        </w:rPr>
        <w:t>105:</w:t>
      </w:r>
      <w:r w:rsidR="00C27CC1" w:rsidRPr="00C27CC1">
        <w:rPr>
          <w:rFonts w:cs="Times New Roman"/>
          <w:color w:val="000000"/>
        </w:rPr>
        <w:t xml:space="preserve"> </w:t>
      </w:r>
      <w:r w:rsidR="00C27CC1">
        <w:rPr>
          <w:rFonts w:cs="Times New Roman"/>
          <w:color w:val="000000"/>
        </w:rPr>
        <w:t>305–323.</w:t>
      </w:r>
    </w:p>
    <w:p w14:paraId="6B8803E1" w14:textId="1A7E0E19" w:rsidR="00C27CC1" w:rsidRPr="00C27CC1" w:rsidRDefault="001C2083" w:rsidP="001C2083">
      <w:pPr>
        <w:autoSpaceDE w:val="0"/>
        <w:autoSpaceDN w:val="0"/>
        <w:adjustRightInd w:val="0"/>
        <w:spacing w:after="240"/>
        <w:rPr>
          <w:rFonts w:cs="Times New Roman"/>
          <w:color w:val="000000"/>
        </w:rPr>
      </w:pPr>
      <w:r w:rsidRPr="001C2083">
        <w:rPr>
          <w:rFonts w:cs="Times New Roman"/>
          <w:color w:val="000000"/>
        </w:rPr>
        <w:t xml:space="preserve">MacFarlane, John. 2008. Truth </w:t>
      </w:r>
      <w:r w:rsidR="00C27CC1">
        <w:rPr>
          <w:rFonts w:cs="Times New Roman"/>
          <w:color w:val="000000"/>
        </w:rPr>
        <w:t>in the Garden of Forking Paths, in</w:t>
      </w:r>
      <w:r w:rsidR="00C27CC1" w:rsidRPr="001C2083">
        <w:rPr>
          <w:rFonts w:cs="Times New Roman"/>
          <w:color w:val="000000"/>
        </w:rPr>
        <w:t xml:space="preserve"> </w:t>
      </w:r>
      <w:r w:rsidR="00C27CC1" w:rsidRPr="00C27CC1">
        <w:rPr>
          <w:rFonts w:cs="Times New Roman"/>
          <w:i/>
          <w:color w:val="000000"/>
        </w:rPr>
        <w:t>Relative Truth</w:t>
      </w:r>
      <w:r w:rsidR="00C27CC1">
        <w:rPr>
          <w:rFonts w:cs="Times New Roman"/>
          <w:color w:val="000000"/>
        </w:rPr>
        <w:t>, ed. Max K</w:t>
      </w:r>
      <w:r w:rsidR="002835ED">
        <w:rPr>
          <w:rFonts w:cs="Times New Roman"/>
          <w:color w:val="000000"/>
        </w:rPr>
        <w:t>ö</w:t>
      </w:r>
      <w:r w:rsidR="00C27CC1">
        <w:rPr>
          <w:rFonts w:cs="Times New Roman"/>
          <w:color w:val="000000"/>
        </w:rPr>
        <w:t xml:space="preserve">lbel and Manuel </w:t>
      </w:r>
      <w:r w:rsidR="00C27CC1" w:rsidRPr="001C2083">
        <w:rPr>
          <w:rFonts w:cs="Times New Roman"/>
          <w:color w:val="000000"/>
        </w:rPr>
        <w:t>Garc</w:t>
      </w:r>
      <w:r w:rsidR="002835ED">
        <w:rPr>
          <w:rFonts w:cs="Times New Roman"/>
          <w:color w:val="000000"/>
        </w:rPr>
        <w:t>í</w:t>
      </w:r>
      <w:r w:rsidR="00C27CC1" w:rsidRPr="001C2083">
        <w:rPr>
          <w:rFonts w:cs="Times New Roman"/>
          <w:color w:val="000000"/>
        </w:rPr>
        <w:t>a-Carpintero</w:t>
      </w:r>
      <w:r w:rsidR="00C27CC1">
        <w:rPr>
          <w:rFonts w:cs="Times New Roman"/>
          <w:color w:val="000000"/>
        </w:rPr>
        <w:t xml:space="preserve">, </w:t>
      </w:r>
      <w:r w:rsidR="00C27CC1" w:rsidRPr="001C2083">
        <w:rPr>
          <w:rFonts w:cs="Times New Roman"/>
          <w:color w:val="000000"/>
        </w:rPr>
        <w:t>Oxford: Oxford University Press</w:t>
      </w:r>
      <w:r w:rsidR="00C27CC1">
        <w:rPr>
          <w:rFonts w:cs="Times New Roman"/>
          <w:color w:val="000000"/>
        </w:rPr>
        <w:t xml:space="preserve">: </w:t>
      </w:r>
      <w:r w:rsidR="00C27CC1" w:rsidRPr="001C2083">
        <w:rPr>
          <w:rFonts w:cs="Times New Roman"/>
          <w:color w:val="000000"/>
        </w:rPr>
        <w:t>81–102</w:t>
      </w:r>
      <w:r w:rsidR="00C27CC1">
        <w:rPr>
          <w:rFonts w:cs="Times New Roman"/>
          <w:color w:val="000000"/>
        </w:rPr>
        <w:t>.</w:t>
      </w:r>
    </w:p>
    <w:p w14:paraId="18BD8AC8" w14:textId="40434D87" w:rsidR="002835ED" w:rsidRDefault="001C2083" w:rsidP="001C2083">
      <w:pPr>
        <w:autoSpaceDE w:val="0"/>
        <w:autoSpaceDN w:val="0"/>
        <w:adjustRightInd w:val="0"/>
        <w:spacing w:after="240"/>
        <w:rPr>
          <w:rFonts w:ascii="MS Mincho" w:hAnsi="MS Mincho" w:cs="MS Mincho"/>
          <w:color w:val="000000"/>
        </w:rPr>
      </w:pPr>
      <w:r w:rsidRPr="001C2083">
        <w:rPr>
          <w:rFonts w:cs="Times New Roman"/>
          <w:color w:val="000000"/>
        </w:rPr>
        <w:t xml:space="preserve">MacFarlane, John. 2009. Nonindexical Contextualism. </w:t>
      </w:r>
      <w:r w:rsidRPr="002835ED">
        <w:rPr>
          <w:rFonts w:cs="Times New Roman"/>
          <w:i/>
          <w:color w:val="000000"/>
        </w:rPr>
        <w:t>Synthese</w:t>
      </w:r>
      <w:r w:rsidR="002835ED">
        <w:rPr>
          <w:rFonts w:cs="Times New Roman"/>
          <w:color w:val="000000"/>
        </w:rPr>
        <w:t xml:space="preserve"> 166/2:</w:t>
      </w:r>
      <w:r w:rsidRPr="001C2083">
        <w:rPr>
          <w:rFonts w:cs="Times New Roman"/>
          <w:color w:val="000000"/>
        </w:rPr>
        <w:t xml:space="preserve"> 231–250.</w:t>
      </w:r>
    </w:p>
    <w:p w14:paraId="6E4B2CE9" w14:textId="5889C257" w:rsidR="002835ED" w:rsidRPr="001C2083" w:rsidRDefault="001C2083" w:rsidP="002835ED">
      <w:pPr>
        <w:autoSpaceDE w:val="0"/>
        <w:autoSpaceDN w:val="0"/>
        <w:adjustRightInd w:val="0"/>
        <w:spacing w:after="240"/>
        <w:rPr>
          <w:rFonts w:cs="Times New Roman"/>
          <w:color w:val="000000"/>
        </w:rPr>
      </w:pPr>
      <w:r w:rsidRPr="001C2083">
        <w:rPr>
          <w:rFonts w:cs="Times New Roman"/>
          <w:color w:val="000000"/>
        </w:rPr>
        <w:t xml:space="preserve">MacFarlane, John. 2011. Epistemic </w:t>
      </w:r>
      <w:r w:rsidR="002835ED">
        <w:rPr>
          <w:rFonts w:cs="Times New Roman"/>
          <w:color w:val="000000"/>
        </w:rPr>
        <w:t xml:space="preserve">Modals are Assessment-Sensitive, in </w:t>
      </w:r>
      <w:r w:rsidR="002835ED">
        <w:rPr>
          <w:rFonts w:cs="Times New Roman"/>
          <w:i/>
          <w:color w:val="000000"/>
        </w:rPr>
        <w:t>Epistemic Modality</w:t>
      </w:r>
      <w:r w:rsidR="002835ED">
        <w:rPr>
          <w:rFonts w:cs="Times New Roman"/>
          <w:color w:val="000000"/>
        </w:rPr>
        <w:t xml:space="preserve">, ed. Andy Egan and Brian Weatherson, Oxford University Press: </w:t>
      </w:r>
      <w:r w:rsidRPr="001C2083">
        <w:rPr>
          <w:rFonts w:cs="Times New Roman"/>
          <w:color w:val="000000"/>
        </w:rPr>
        <w:t>144–178</w:t>
      </w:r>
      <w:r w:rsidR="002835ED">
        <w:rPr>
          <w:rFonts w:cs="Times New Roman"/>
          <w:color w:val="000000"/>
        </w:rPr>
        <w:t>.</w:t>
      </w:r>
    </w:p>
    <w:p w14:paraId="34BC5BA4" w14:textId="7102075C" w:rsidR="002835ED" w:rsidRDefault="001C2083" w:rsidP="001C2083">
      <w:pPr>
        <w:autoSpaceDE w:val="0"/>
        <w:autoSpaceDN w:val="0"/>
        <w:adjustRightInd w:val="0"/>
        <w:spacing w:after="240"/>
        <w:rPr>
          <w:rFonts w:ascii="MS Mincho" w:hAnsi="MS Mincho" w:cs="MS Mincho"/>
          <w:color w:val="000000"/>
        </w:rPr>
      </w:pPr>
      <w:r w:rsidRPr="001C2083">
        <w:rPr>
          <w:rFonts w:cs="Times New Roman"/>
          <w:color w:val="000000"/>
        </w:rPr>
        <w:t xml:space="preserve">MacFarlane, John. 2014. </w:t>
      </w:r>
      <w:r w:rsidRPr="002835ED">
        <w:rPr>
          <w:rFonts w:cs="Times New Roman"/>
          <w:i/>
          <w:color w:val="000000"/>
        </w:rPr>
        <w:t>Assessment Sensitivity: Relative Truth and its Applications</w:t>
      </w:r>
      <w:r w:rsidRPr="001C2083">
        <w:rPr>
          <w:rFonts w:cs="Times New Roman"/>
          <w:color w:val="000000"/>
        </w:rPr>
        <w:t>. Oxford:</w:t>
      </w:r>
      <w:r w:rsidR="002835ED">
        <w:rPr>
          <w:rFonts w:cs="Times New Roman"/>
          <w:color w:val="000000"/>
        </w:rPr>
        <w:t xml:space="preserve"> </w:t>
      </w:r>
      <w:r w:rsidRPr="001C2083">
        <w:rPr>
          <w:rFonts w:cs="Times New Roman"/>
          <w:color w:val="000000"/>
        </w:rPr>
        <w:t>Oxford University Press.</w:t>
      </w:r>
    </w:p>
    <w:p w14:paraId="021E23D3" w14:textId="7A001DF1" w:rsidR="001C2083" w:rsidRPr="001C2083" w:rsidRDefault="001C2083" w:rsidP="001C2083">
      <w:pPr>
        <w:autoSpaceDE w:val="0"/>
        <w:autoSpaceDN w:val="0"/>
        <w:adjustRightInd w:val="0"/>
        <w:spacing w:after="240"/>
        <w:rPr>
          <w:rFonts w:cs="Times New Roman"/>
          <w:color w:val="000000"/>
        </w:rPr>
      </w:pPr>
      <w:r w:rsidRPr="001C2083">
        <w:rPr>
          <w:rFonts w:cs="Times New Roman"/>
          <w:color w:val="000000"/>
        </w:rPr>
        <w:t xml:space="preserve">Stanley, Jason. 2005. Fallibilism and Concessive Knowledge Attributions. </w:t>
      </w:r>
      <w:r w:rsidRPr="002835ED">
        <w:rPr>
          <w:rFonts w:cs="Times New Roman"/>
          <w:i/>
          <w:color w:val="000000"/>
        </w:rPr>
        <w:t>Analysis</w:t>
      </w:r>
      <w:r w:rsidRPr="001C2083">
        <w:rPr>
          <w:rFonts w:cs="Times New Roman"/>
          <w:color w:val="000000"/>
        </w:rPr>
        <w:t xml:space="preserve"> 65</w:t>
      </w:r>
      <w:r w:rsidR="002835ED">
        <w:rPr>
          <w:rFonts w:cs="Times New Roman"/>
          <w:color w:val="000000"/>
        </w:rPr>
        <w:t>/2:</w:t>
      </w:r>
      <w:r w:rsidRPr="001C2083">
        <w:rPr>
          <w:rFonts w:cs="Times New Roman"/>
          <w:color w:val="000000"/>
        </w:rPr>
        <w:t xml:space="preserve"> 126–131. </w:t>
      </w:r>
    </w:p>
    <w:p w14:paraId="59511258" w14:textId="77777777" w:rsidR="001C2083" w:rsidRPr="00100F41" w:rsidRDefault="001C2083" w:rsidP="001C2083"/>
    <w:sectPr w:rsidR="001C2083" w:rsidRPr="00100F41" w:rsidSect="007D259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EF577" w14:textId="77777777" w:rsidR="00302B7C" w:rsidRDefault="00302B7C" w:rsidP="00016BB9">
      <w:r>
        <w:separator/>
      </w:r>
    </w:p>
  </w:endnote>
  <w:endnote w:type="continuationSeparator" w:id="0">
    <w:p w14:paraId="636E297E" w14:textId="77777777" w:rsidR="00302B7C" w:rsidRDefault="00302B7C" w:rsidP="0001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Symbol">
    <w:altName w:val="Calibri"/>
    <w:charset w:val="00"/>
    <w:family w:val="swiss"/>
    <w:pitch w:val="variable"/>
    <w:sig w:usb0="800001E3" w:usb1="1200FFEF" w:usb2="0004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8762810"/>
      <w:docPartObj>
        <w:docPartGallery w:val="Page Numbers (Bottom of Page)"/>
        <w:docPartUnique/>
      </w:docPartObj>
    </w:sdtPr>
    <w:sdtEndPr>
      <w:rPr>
        <w:rStyle w:val="PageNumber"/>
      </w:rPr>
    </w:sdtEndPr>
    <w:sdtContent>
      <w:p w14:paraId="531B511B" w14:textId="77777777" w:rsidR="00884477" w:rsidRDefault="00884477" w:rsidP="00884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035DF6" w14:textId="77777777" w:rsidR="00884477" w:rsidRDefault="00884477" w:rsidP="00485F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70563627"/>
      <w:docPartObj>
        <w:docPartGallery w:val="Page Numbers (Bottom of Page)"/>
        <w:docPartUnique/>
      </w:docPartObj>
    </w:sdtPr>
    <w:sdtEndPr>
      <w:rPr>
        <w:rStyle w:val="PageNumber"/>
      </w:rPr>
    </w:sdtEndPr>
    <w:sdtContent>
      <w:p w14:paraId="69D774B3" w14:textId="77777777" w:rsidR="00884477" w:rsidRDefault="00884477" w:rsidP="00884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25563">
          <w:rPr>
            <w:rStyle w:val="PageNumber"/>
            <w:noProof/>
          </w:rPr>
          <w:t>1</w:t>
        </w:r>
        <w:r>
          <w:rPr>
            <w:rStyle w:val="PageNumber"/>
          </w:rPr>
          <w:fldChar w:fldCharType="end"/>
        </w:r>
      </w:p>
    </w:sdtContent>
  </w:sdt>
  <w:p w14:paraId="09A4D777" w14:textId="77777777" w:rsidR="00884477" w:rsidRDefault="00884477" w:rsidP="00485F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4C703" w14:textId="77777777" w:rsidR="00302B7C" w:rsidRDefault="00302B7C" w:rsidP="00016BB9">
      <w:r>
        <w:separator/>
      </w:r>
    </w:p>
  </w:footnote>
  <w:footnote w:type="continuationSeparator" w:id="0">
    <w:p w14:paraId="761E2146" w14:textId="77777777" w:rsidR="00302B7C" w:rsidRDefault="00302B7C" w:rsidP="00016BB9">
      <w:r>
        <w:continuationSeparator/>
      </w:r>
    </w:p>
  </w:footnote>
  <w:footnote w:id="1">
    <w:p w14:paraId="7AC851C7" w14:textId="77777777" w:rsidR="00884477" w:rsidRPr="00484ED6" w:rsidRDefault="00884477" w:rsidP="00016BB9">
      <w:pPr>
        <w:rPr>
          <w:sz w:val="22"/>
          <w:szCs w:val="22"/>
        </w:rPr>
      </w:pPr>
      <w:r w:rsidRPr="00484ED6">
        <w:rPr>
          <w:rStyle w:val="FootnoteReference"/>
          <w:sz w:val="22"/>
          <w:szCs w:val="22"/>
        </w:rPr>
        <w:footnoteRef/>
      </w:r>
      <w:r w:rsidRPr="00484ED6">
        <w:rPr>
          <w:sz w:val="22"/>
          <w:szCs w:val="22"/>
        </w:rPr>
        <w:t xml:space="preserve"> Formally, this difference amounts to a difference in the formal object the theories use to model the propositions expressed by epistemic modal sentences. For contextualists, the proposition expressed by </w:t>
      </w:r>
      <w:r w:rsidR="00532007">
        <w:rPr>
          <w:rFonts w:ascii="Cambria Math" w:hAnsi="Cambria Math" w:cs="Cambria Math"/>
          <w:sz w:val="22"/>
          <w:szCs w:val="22"/>
        </w:rPr>
        <w:t>⌜</w:t>
      </w:r>
      <w:r w:rsidRPr="00484ED6">
        <w:rPr>
          <w:sz w:val="22"/>
          <w:szCs w:val="22"/>
        </w:rPr>
        <w:t>might p</w:t>
      </w:r>
      <w:r w:rsidR="00532007">
        <w:rPr>
          <w:rFonts w:ascii="Cambria Math" w:hAnsi="Cambria Math" w:cs="Cambria Math"/>
          <w:sz w:val="22"/>
          <w:szCs w:val="22"/>
        </w:rPr>
        <w:t>⌝</w:t>
      </w:r>
      <w:r w:rsidR="00144BA0">
        <w:rPr>
          <w:sz w:val="22"/>
          <w:szCs w:val="22"/>
        </w:rPr>
        <w:t xml:space="preserve"> at </w:t>
      </w:r>
      <w:r w:rsidR="00144BA0">
        <w:rPr>
          <w:b/>
          <w:sz w:val="22"/>
          <w:szCs w:val="22"/>
        </w:rPr>
        <w:t>c</w:t>
      </w:r>
      <w:r w:rsidRPr="00484ED6">
        <w:rPr>
          <w:sz w:val="22"/>
          <w:szCs w:val="22"/>
        </w:rPr>
        <w:t xml:space="preserve"> just is an ordinary</w:t>
      </w:r>
      <w:r w:rsidR="00144BA0">
        <w:rPr>
          <w:sz w:val="22"/>
          <w:szCs w:val="22"/>
        </w:rPr>
        <w:t xml:space="preserve"> possible-worlds proposition: {</w:t>
      </w:r>
      <w:r w:rsidR="00144BA0">
        <w:rPr>
          <w:i/>
          <w:sz w:val="22"/>
          <w:szCs w:val="22"/>
        </w:rPr>
        <w:t>w</w:t>
      </w:r>
      <w:r w:rsidR="00144BA0">
        <w:rPr>
          <w:sz w:val="22"/>
          <w:szCs w:val="22"/>
        </w:rPr>
        <w:t xml:space="preserve">: </w:t>
      </w:r>
      <w:r w:rsidR="00144BA0" w:rsidRPr="00016BB9">
        <w:rPr>
          <w:rFonts w:ascii="Calibri" w:eastAsia="Malgun Gothic" w:hAnsi="Calibri" w:cs="Calibri"/>
        </w:rPr>
        <w:t>Ǝ</w:t>
      </w:r>
      <w:r w:rsidR="00144BA0" w:rsidRPr="00863D40">
        <w:rPr>
          <w:b/>
          <w:sz w:val="22"/>
          <w:szCs w:val="22"/>
        </w:rPr>
        <w:t>w</w:t>
      </w:r>
      <w:r w:rsidR="00144BA0">
        <w:rPr>
          <w:sz w:val="22"/>
          <w:szCs w:val="22"/>
        </w:rPr>
        <w:t>’</w:t>
      </w:r>
      <w:r w:rsidR="00144BA0">
        <w:rPr>
          <w:rFonts w:ascii="Cambria Math" w:eastAsiaTheme="minorHAnsi" w:hAnsi="Cambria Math" w:hint="eastAsia"/>
          <w:sz w:val="22"/>
          <w:szCs w:val="22"/>
          <w:lang w:eastAsia="ja-JP"/>
        </w:rPr>
        <w:t>∈</w:t>
      </w:r>
      <w:r w:rsidRPr="00484ED6">
        <w:rPr>
          <w:sz w:val="22"/>
          <w:szCs w:val="22"/>
        </w:rPr>
        <w:t xml:space="preserve"> </w:t>
      </w:r>
      <w:r w:rsidR="00144BA0" w:rsidRPr="00144BA0">
        <w:rPr>
          <w:i/>
          <w:sz w:val="22"/>
          <w:szCs w:val="22"/>
        </w:rPr>
        <w:t>f</w:t>
      </w:r>
      <w:r w:rsidR="00144BA0" w:rsidRPr="00144BA0">
        <w:rPr>
          <w:b/>
          <w:sz w:val="22"/>
          <w:szCs w:val="22"/>
          <w:vertAlign w:val="subscript"/>
        </w:rPr>
        <w:t>c</w:t>
      </w:r>
      <w:r w:rsidR="00144BA0">
        <w:rPr>
          <w:sz w:val="22"/>
          <w:szCs w:val="22"/>
        </w:rPr>
        <w:t>(</w:t>
      </w:r>
      <w:r w:rsidR="00144BA0" w:rsidRPr="00863D40">
        <w:rPr>
          <w:b/>
          <w:sz w:val="22"/>
          <w:szCs w:val="22"/>
        </w:rPr>
        <w:t>w</w:t>
      </w:r>
      <w:r w:rsidR="00144BA0">
        <w:rPr>
          <w:sz w:val="22"/>
          <w:szCs w:val="22"/>
        </w:rPr>
        <w:t>): p</w:t>
      </w:r>
      <w:r w:rsidRPr="00484ED6">
        <w:rPr>
          <w:sz w:val="22"/>
          <w:szCs w:val="22"/>
        </w:rPr>
        <w:t xml:space="preserve"> is true at </w:t>
      </w:r>
      <w:r w:rsidR="00144BA0">
        <w:rPr>
          <w:i/>
          <w:sz w:val="22"/>
          <w:szCs w:val="22"/>
        </w:rPr>
        <w:t>f,</w:t>
      </w:r>
      <w:r w:rsidR="00144BA0" w:rsidRPr="00863D40">
        <w:rPr>
          <w:b/>
          <w:sz w:val="22"/>
          <w:szCs w:val="22"/>
        </w:rPr>
        <w:t>w</w:t>
      </w:r>
      <w:r w:rsidR="00144BA0">
        <w:rPr>
          <w:sz w:val="22"/>
          <w:szCs w:val="22"/>
        </w:rPr>
        <w:t>’}</w:t>
      </w:r>
      <w:r w:rsidRPr="00484ED6">
        <w:rPr>
          <w:sz w:val="22"/>
          <w:szCs w:val="22"/>
        </w:rPr>
        <w:t xml:space="preserve">. But for relativists, the proposition expressed by </w:t>
      </w:r>
      <w:r w:rsidR="00532007">
        <w:rPr>
          <w:rFonts w:ascii="Cambria Math" w:hAnsi="Cambria Math" w:cs="Cambria Math"/>
          <w:sz w:val="22"/>
          <w:szCs w:val="22"/>
        </w:rPr>
        <w:t>⌜</w:t>
      </w:r>
      <w:r w:rsidRPr="00484ED6">
        <w:rPr>
          <w:sz w:val="22"/>
          <w:szCs w:val="22"/>
        </w:rPr>
        <w:t>might p</w:t>
      </w:r>
      <w:r w:rsidR="00532007">
        <w:rPr>
          <w:rFonts w:ascii="Cambria Math" w:hAnsi="Cambria Math" w:cs="Cambria Math"/>
          <w:sz w:val="22"/>
          <w:szCs w:val="22"/>
        </w:rPr>
        <w:t>⌝</w:t>
      </w:r>
      <w:r w:rsidRPr="00484ED6">
        <w:rPr>
          <w:sz w:val="22"/>
          <w:szCs w:val="22"/>
        </w:rPr>
        <w:t xml:space="preserve"> (in any context) is not reducible to a possible-worlds pr</w:t>
      </w:r>
      <w:r w:rsidR="00144BA0">
        <w:rPr>
          <w:sz w:val="22"/>
          <w:szCs w:val="22"/>
        </w:rPr>
        <w:t xml:space="preserve">oposition. Instead, it can be modeled </w:t>
      </w:r>
      <w:r w:rsidRPr="00484ED6">
        <w:rPr>
          <w:sz w:val="22"/>
          <w:szCs w:val="22"/>
        </w:rPr>
        <w:t xml:space="preserve">as a world/evidence-proposition: </w:t>
      </w:r>
      <w:r w:rsidR="00144BA0">
        <w:rPr>
          <w:sz w:val="22"/>
          <w:szCs w:val="22"/>
        </w:rPr>
        <w:t>{&lt;</w:t>
      </w:r>
      <w:r w:rsidR="00144BA0">
        <w:rPr>
          <w:i/>
          <w:sz w:val="22"/>
          <w:szCs w:val="22"/>
        </w:rPr>
        <w:t>w,f</w:t>
      </w:r>
      <w:r w:rsidR="00144BA0">
        <w:rPr>
          <w:sz w:val="22"/>
          <w:szCs w:val="22"/>
        </w:rPr>
        <w:t xml:space="preserve">&gt;: </w:t>
      </w:r>
      <w:r w:rsidR="00144BA0" w:rsidRPr="00016BB9">
        <w:rPr>
          <w:rFonts w:ascii="Calibri" w:eastAsia="Malgun Gothic" w:hAnsi="Calibri" w:cs="Calibri"/>
        </w:rPr>
        <w:t>Ǝ</w:t>
      </w:r>
      <w:r w:rsidR="00144BA0" w:rsidRPr="00863D40">
        <w:rPr>
          <w:b/>
          <w:sz w:val="22"/>
          <w:szCs w:val="22"/>
        </w:rPr>
        <w:t>w</w:t>
      </w:r>
      <w:r w:rsidR="00144BA0" w:rsidRPr="00144BA0">
        <w:rPr>
          <w:sz w:val="22"/>
          <w:szCs w:val="22"/>
        </w:rPr>
        <w:t>’</w:t>
      </w:r>
      <w:r w:rsidR="00144BA0">
        <w:rPr>
          <w:rFonts w:ascii="Cambria Math" w:hAnsi="Cambria Math" w:hint="eastAsia"/>
          <w:sz w:val="22"/>
          <w:szCs w:val="22"/>
          <w:lang w:eastAsia="ja-JP"/>
        </w:rPr>
        <w:t>∈</w:t>
      </w:r>
      <w:r w:rsidRPr="00484ED6">
        <w:rPr>
          <w:sz w:val="22"/>
          <w:szCs w:val="22"/>
        </w:rPr>
        <w:t xml:space="preserve"> </w:t>
      </w:r>
      <w:r w:rsidRPr="00144BA0">
        <w:rPr>
          <w:i/>
          <w:sz w:val="22"/>
          <w:szCs w:val="22"/>
        </w:rPr>
        <w:t>f</w:t>
      </w:r>
      <w:r w:rsidRPr="00484ED6">
        <w:rPr>
          <w:sz w:val="22"/>
          <w:szCs w:val="22"/>
        </w:rPr>
        <w:t>(</w:t>
      </w:r>
      <w:r w:rsidRPr="00863D40">
        <w:rPr>
          <w:b/>
          <w:sz w:val="22"/>
          <w:szCs w:val="22"/>
        </w:rPr>
        <w:t>w</w:t>
      </w:r>
      <w:r w:rsidR="00144BA0">
        <w:rPr>
          <w:sz w:val="22"/>
          <w:szCs w:val="22"/>
        </w:rPr>
        <w:t xml:space="preserve">): p is true at </w:t>
      </w:r>
      <w:r w:rsidR="00144BA0">
        <w:rPr>
          <w:i/>
          <w:sz w:val="22"/>
          <w:szCs w:val="22"/>
        </w:rPr>
        <w:t>f</w:t>
      </w:r>
      <w:r w:rsidR="00144BA0">
        <w:rPr>
          <w:sz w:val="22"/>
          <w:szCs w:val="22"/>
        </w:rPr>
        <w:t>,</w:t>
      </w:r>
      <w:r w:rsidR="00144BA0" w:rsidRPr="00863D40">
        <w:rPr>
          <w:b/>
          <w:sz w:val="22"/>
          <w:szCs w:val="22"/>
        </w:rPr>
        <w:t>w</w:t>
      </w:r>
      <w:r w:rsidR="00144BA0">
        <w:rPr>
          <w:sz w:val="22"/>
          <w:szCs w:val="22"/>
        </w:rPr>
        <w:t>’}</w:t>
      </w:r>
      <w:r w:rsidRPr="00484ED6">
        <w:rPr>
          <w:sz w:val="22"/>
          <w:szCs w:val="22"/>
        </w:rPr>
        <w:t>.</w:t>
      </w:r>
    </w:p>
  </w:footnote>
  <w:footnote w:id="2">
    <w:p w14:paraId="71F62E69" w14:textId="77777777" w:rsidR="00884477" w:rsidRPr="00485FDE" w:rsidRDefault="00884477">
      <w:pPr>
        <w:pStyle w:val="FootnoteText"/>
        <w:rPr>
          <w:sz w:val="22"/>
          <w:szCs w:val="22"/>
        </w:rPr>
      </w:pPr>
      <w:r w:rsidRPr="00485FDE">
        <w:rPr>
          <w:rStyle w:val="FootnoteReference"/>
          <w:sz w:val="22"/>
          <w:szCs w:val="22"/>
        </w:rPr>
        <w:footnoteRef/>
      </w:r>
      <w:r w:rsidRPr="00485FDE">
        <w:rPr>
          <w:sz w:val="22"/>
          <w:szCs w:val="22"/>
        </w:rPr>
        <w:t xml:space="preserve"> We will focus on truth norms here, but this is just for the sake of concreteness. We do not want to take a stand on whether instead knowledge or justified belief or high credence of truth sh</w:t>
      </w:r>
      <w:r w:rsidR="002424B5">
        <w:rPr>
          <w:sz w:val="22"/>
          <w:szCs w:val="22"/>
        </w:rPr>
        <w:t>ould be the norm of acceptance.</w:t>
      </w:r>
    </w:p>
  </w:footnote>
  <w:footnote w:id="3">
    <w:p w14:paraId="0C5F5A60" w14:textId="77777777" w:rsidR="00884477" w:rsidRPr="0022079E" w:rsidRDefault="00884477" w:rsidP="0022079E">
      <w:pPr>
        <w:rPr>
          <w:sz w:val="22"/>
          <w:szCs w:val="22"/>
        </w:rPr>
      </w:pPr>
      <w:r w:rsidRPr="0022079E">
        <w:rPr>
          <w:rStyle w:val="FootnoteReference"/>
          <w:sz w:val="22"/>
          <w:szCs w:val="22"/>
        </w:rPr>
        <w:footnoteRef/>
      </w:r>
      <w:r w:rsidRPr="0022079E">
        <w:rPr>
          <w:sz w:val="22"/>
          <w:szCs w:val="22"/>
        </w:rPr>
        <w:t xml:space="preserve"> While we were originally unaware of it, a similar approach was also recently pioneered by [Katz and Salerno 2017]. As we will see, our experiments both complement and build on their empirical tests of the predictions of contextualism and relativism.</w:t>
      </w:r>
    </w:p>
  </w:footnote>
  <w:footnote w:id="4">
    <w:p w14:paraId="411ABB77" w14:textId="700846EE" w:rsidR="00884477" w:rsidRPr="009505C2" w:rsidRDefault="00884477">
      <w:pPr>
        <w:pStyle w:val="FootnoteText"/>
        <w:rPr>
          <w:sz w:val="22"/>
          <w:szCs w:val="22"/>
        </w:rPr>
      </w:pPr>
      <w:r w:rsidRPr="009505C2">
        <w:rPr>
          <w:rStyle w:val="FootnoteReference"/>
          <w:sz w:val="22"/>
          <w:szCs w:val="22"/>
        </w:rPr>
        <w:footnoteRef/>
      </w:r>
      <w:r w:rsidRPr="009505C2">
        <w:rPr>
          <w:sz w:val="22"/>
          <w:szCs w:val="22"/>
        </w:rPr>
        <w:t xml:space="preserve"> All of the materials used in this survey, along with the, data, analysis code, and complete demographic information c</w:t>
      </w:r>
      <w:r w:rsidR="00AA02F7">
        <w:rPr>
          <w:sz w:val="22"/>
          <w:szCs w:val="22"/>
        </w:rPr>
        <w:t xml:space="preserve">an be retrieved from: </w:t>
      </w:r>
      <w:hyperlink r:id="rId1" w:history="1">
        <w:r w:rsidR="00E43305" w:rsidRPr="00285119">
          <w:rPr>
            <w:rStyle w:val="Hyperlink"/>
            <w:sz w:val="22"/>
            <w:szCs w:val="22"/>
          </w:rPr>
          <w:t>https://osf.io/mhsfe/</w:t>
        </w:r>
      </w:hyperlink>
      <w:r w:rsidRPr="009505C2">
        <w:rPr>
          <w:sz w:val="22"/>
          <w:szCs w:val="22"/>
        </w:rPr>
        <w:t>.</w:t>
      </w:r>
      <w:r w:rsidR="00E43305">
        <w:rPr>
          <w:sz w:val="22"/>
          <w:szCs w:val="22"/>
        </w:rPr>
        <w:t xml:space="preserve"> </w:t>
      </w:r>
    </w:p>
  </w:footnote>
  <w:footnote w:id="5">
    <w:p w14:paraId="39968C9D" w14:textId="283089F2" w:rsidR="00884477" w:rsidRPr="009505C2" w:rsidRDefault="00884477">
      <w:pPr>
        <w:pStyle w:val="FootnoteText"/>
        <w:rPr>
          <w:sz w:val="22"/>
          <w:szCs w:val="22"/>
        </w:rPr>
      </w:pPr>
      <w:r w:rsidRPr="009505C2">
        <w:rPr>
          <w:rStyle w:val="FootnoteReference"/>
          <w:sz w:val="22"/>
          <w:szCs w:val="22"/>
        </w:rPr>
        <w:footnoteRef/>
      </w:r>
      <w:r w:rsidRPr="009505C2">
        <w:rPr>
          <w:sz w:val="22"/>
          <w:szCs w:val="22"/>
        </w:rPr>
        <w:t xml:space="preserve"> We changed the target sentence from a m</w:t>
      </w:r>
      <w:r>
        <w:rPr>
          <w:sz w:val="22"/>
          <w:szCs w:val="22"/>
        </w:rPr>
        <w:t>odal claim about the present (‘Fat Tony could be dead’) to one about the past (‘</w:t>
      </w:r>
      <w:r w:rsidRPr="009505C2">
        <w:rPr>
          <w:sz w:val="22"/>
          <w:szCs w:val="22"/>
        </w:rPr>
        <w:t>Fat Tony could have died at the docks</w:t>
      </w:r>
      <w:r>
        <w:rPr>
          <w:sz w:val="22"/>
          <w:szCs w:val="22"/>
        </w:rPr>
        <w:t>’</w:t>
      </w:r>
      <w:r w:rsidRPr="009505C2">
        <w:rPr>
          <w:sz w:val="22"/>
          <w:szCs w:val="22"/>
        </w:rPr>
        <w:t>) to remove the possibi</w:t>
      </w:r>
      <w:r w:rsidR="00441BAF">
        <w:rPr>
          <w:sz w:val="22"/>
          <w:szCs w:val="22"/>
        </w:rPr>
        <w:t>lity of thinking that Tony didn’</w:t>
      </w:r>
      <w:r w:rsidRPr="009505C2">
        <w:rPr>
          <w:sz w:val="22"/>
          <w:szCs w:val="22"/>
        </w:rPr>
        <w:t>t die at the docks but instead died sometime thereafter. However, doing so opens up the possibility tha</w:t>
      </w:r>
      <w:r>
        <w:rPr>
          <w:sz w:val="22"/>
          <w:szCs w:val="22"/>
        </w:rPr>
        <w:t>t some participants interpret ‘could have’</w:t>
      </w:r>
      <w:r w:rsidRPr="009505C2">
        <w:rPr>
          <w:sz w:val="22"/>
          <w:szCs w:val="22"/>
        </w:rPr>
        <w:t xml:space="preserve"> metaphysically, rather than epistemically (as we intend). However, we do not think this interpretive possibility interferes with our results, since the metaphysical interpretation is clearly deviant in the context in which the sentence is uttered (the Inspector is asked to report what he has found in the course of investigating whether Fat Tony died at the docks).</w:t>
      </w:r>
    </w:p>
  </w:footnote>
  <w:footnote w:id="6">
    <w:p w14:paraId="5F9D2858" w14:textId="76EBFC25" w:rsidR="00884477" w:rsidRPr="009505C2" w:rsidRDefault="00884477">
      <w:pPr>
        <w:pStyle w:val="FootnoteText"/>
        <w:rPr>
          <w:sz w:val="22"/>
          <w:szCs w:val="22"/>
        </w:rPr>
      </w:pPr>
      <w:r w:rsidRPr="009505C2">
        <w:rPr>
          <w:rStyle w:val="FootnoteReference"/>
          <w:sz w:val="22"/>
          <w:szCs w:val="22"/>
        </w:rPr>
        <w:footnoteRef/>
      </w:r>
      <w:r w:rsidRPr="009505C2">
        <w:rPr>
          <w:sz w:val="22"/>
          <w:szCs w:val="22"/>
        </w:rPr>
        <w:t xml:space="preserve"> Note that our design is both similar to and diffe</w:t>
      </w:r>
      <w:r>
        <w:rPr>
          <w:sz w:val="22"/>
          <w:szCs w:val="22"/>
        </w:rPr>
        <w:t>rs from that of [Katz and Salerno 2017]</w:t>
      </w:r>
      <w:r w:rsidRPr="009505C2">
        <w:rPr>
          <w:sz w:val="22"/>
          <w:szCs w:val="22"/>
        </w:rPr>
        <w:t>. Katz and Salerno tested (in)compatibility judgments of two distinct modal utterances (by asking participants whethe</w:t>
      </w:r>
      <w:r>
        <w:rPr>
          <w:sz w:val="22"/>
          <w:szCs w:val="22"/>
        </w:rPr>
        <w:t>r they agree or disagree that ‘</w:t>
      </w:r>
      <w:r w:rsidR="00B72212">
        <w:rPr>
          <w:sz w:val="22"/>
          <w:szCs w:val="22"/>
        </w:rPr>
        <w:t>X’s claim and Y’</w:t>
      </w:r>
      <w:r w:rsidRPr="009505C2">
        <w:rPr>
          <w:sz w:val="22"/>
          <w:szCs w:val="22"/>
        </w:rPr>
        <w:t>s claim can bo</w:t>
      </w:r>
      <w:r>
        <w:rPr>
          <w:sz w:val="22"/>
          <w:szCs w:val="22"/>
        </w:rPr>
        <w:t>th be true (at the same time)</w:t>
      </w:r>
      <w:r w:rsidR="00E103BC">
        <w:rPr>
          <w:sz w:val="22"/>
          <w:szCs w:val="22"/>
        </w:rPr>
        <w:t>’</w:t>
      </w:r>
      <w:r w:rsidRPr="009505C2">
        <w:rPr>
          <w:sz w:val="22"/>
          <w:szCs w:val="22"/>
        </w:rPr>
        <w:t>). We also ask about the compatibility of modal utterances, but compare (more continuous) rates of agreement wi</w:t>
      </w:r>
      <w:r>
        <w:rPr>
          <w:sz w:val="22"/>
          <w:szCs w:val="22"/>
        </w:rPr>
        <w:t xml:space="preserve">th (Q) for both </w:t>
      </w:r>
      <w:r w:rsidRPr="009505C2">
        <w:rPr>
          <w:b/>
          <w:sz w:val="22"/>
          <w:szCs w:val="22"/>
        </w:rPr>
        <w:t>Utterances</w:t>
      </w:r>
      <w:r>
        <w:rPr>
          <w:sz w:val="22"/>
          <w:szCs w:val="22"/>
        </w:rPr>
        <w:t xml:space="preserve"> and additionally </w:t>
      </w:r>
      <w:r w:rsidRPr="009505C2">
        <w:rPr>
          <w:b/>
          <w:sz w:val="22"/>
          <w:szCs w:val="22"/>
        </w:rPr>
        <w:t>Assessments</w:t>
      </w:r>
      <w:r>
        <w:rPr>
          <w:sz w:val="22"/>
          <w:szCs w:val="22"/>
        </w:rPr>
        <w:t xml:space="preserve"> across </w:t>
      </w:r>
      <w:r w:rsidRPr="009505C2">
        <w:rPr>
          <w:b/>
          <w:sz w:val="22"/>
          <w:szCs w:val="22"/>
        </w:rPr>
        <w:t>Modal</w:t>
      </w:r>
      <w:r>
        <w:rPr>
          <w:sz w:val="22"/>
          <w:szCs w:val="22"/>
        </w:rPr>
        <w:t xml:space="preserve">, </w:t>
      </w:r>
      <w:r w:rsidRPr="009505C2">
        <w:rPr>
          <w:b/>
          <w:sz w:val="22"/>
          <w:szCs w:val="22"/>
        </w:rPr>
        <w:t>Non-Modal</w:t>
      </w:r>
      <w:r>
        <w:rPr>
          <w:sz w:val="22"/>
          <w:szCs w:val="22"/>
        </w:rPr>
        <w:t xml:space="preserve">, and </w:t>
      </w:r>
      <w:r w:rsidRPr="009505C2">
        <w:rPr>
          <w:b/>
          <w:sz w:val="22"/>
          <w:szCs w:val="22"/>
        </w:rPr>
        <w:t>Indexical</w:t>
      </w:r>
      <w:r>
        <w:rPr>
          <w:sz w:val="22"/>
          <w:szCs w:val="22"/>
        </w:rPr>
        <w:t xml:space="preserve"> variants.</w:t>
      </w:r>
    </w:p>
  </w:footnote>
  <w:footnote w:id="7">
    <w:p w14:paraId="2B21927C" w14:textId="77777777" w:rsidR="00884477" w:rsidRPr="0007217E" w:rsidRDefault="00884477">
      <w:pPr>
        <w:pStyle w:val="FootnoteText"/>
        <w:rPr>
          <w:sz w:val="22"/>
          <w:szCs w:val="22"/>
        </w:rPr>
      </w:pPr>
      <w:r w:rsidRPr="0007217E">
        <w:rPr>
          <w:rStyle w:val="FootnoteReference"/>
          <w:sz w:val="22"/>
          <w:szCs w:val="22"/>
        </w:rPr>
        <w:footnoteRef/>
      </w:r>
      <w:r w:rsidRPr="0007217E">
        <w:rPr>
          <w:sz w:val="22"/>
          <w:szCs w:val="22"/>
        </w:rPr>
        <w:t xml:space="preserve"> This result builds on the recent findi</w:t>
      </w:r>
      <w:r>
        <w:rPr>
          <w:sz w:val="22"/>
          <w:szCs w:val="22"/>
        </w:rPr>
        <w:t>ngs of [Katz and Salerno 2017]</w:t>
      </w:r>
      <w:r w:rsidRPr="0007217E">
        <w:rPr>
          <w:sz w:val="22"/>
          <w:szCs w:val="22"/>
        </w:rPr>
        <w:t xml:space="preserve"> who explored a different variant of com</w:t>
      </w:r>
      <w:r>
        <w:rPr>
          <w:sz w:val="22"/>
          <w:szCs w:val="22"/>
        </w:rPr>
        <w:t xml:space="preserve">patibility judgments about two </w:t>
      </w:r>
      <w:r w:rsidRPr="0007217E">
        <w:rPr>
          <w:sz w:val="22"/>
          <w:szCs w:val="22"/>
        </w:rPr>
        <w:t xml:space="preserve">utterances across a variety of cases. In the case most similar to ours (the FBI </w:t>
      </w:r>
      <w:r>
        <w:rPr>
          <w:sz w:val="22"/>
          <w:szCs w:val="22"/>
        </w:rPr>
        <w:t>case), they found that about 50</w:t>
      </w:r>
      <w:r w:rsidRPr="0007217E">
        <w:rPr>
          <w:sz w:val="22"/>
          <w:szCs w:val="22"/>
        </w:rPr>
        <w:t xml:space="preserve">% of participants agreed that the two modal utterances could both be true (at the same time). In addition, they also included two ‘screening’ questions which involved the compatibility of two conflicting utterances of a non-modal or indexical claim. Further complementing the patterns we observed, only </w:t>
      </w:r>
      <w:r>
        <w:rPr>
          <w:sz w:val="22"/>
          <w:szCs w:val="22"/>
        </w:rPr>
        <w:t>24</w:t>
      </w:r>
      <w:r w:rsidRPr="0007217E">
        <w:rPr>
          <w:sz w:val="22"/>
          <w:szCs w:val="22"/>
        </w:rPr>
        <w:t>% of participants judged that both non-modal utt</w:t>
      </w:r>
      <w:r>
        <w:rPr>
          <w:sz w:val="22"/>
          <w:szCs w:val="22"/>
        </w:rPr>
        <w:t>erances could be true, while 97</w:t>
      </w:r>
      <w:r w:rsidRPr="0007217E">
        <w:rPr>
          <w:sz w:val="22"/>
          <w:szCs w:val="22"/>
        </w:rPr>
        <w:t>% judged that both indexical utterances could be true. The convergence of these two data sets paints a clear picture of the pattern of judgments about conflicting utterances.</w:t>
      </w:r>
    </w:p>
  </w:footnote>
  <w:footnote w:id="8">
    <w:p w14:paraId="41FD62B5" w14:textId="33A1CD16" w:rsidR="00884477" w:rsidRPr="00100F41" w:rsidRDefault="00884477">
      <w:pPr>
        <w:pStyle w:val="FootnoteText"/>
        <w:rPr>
          <w:sz w:val="22"/>
          <w:szCs w:val="22"/>
        </w:rPr>
      </w:pPr>
      <w:r w:rsidRPr="00100F41">
        <w:rPr>
          <w:rStyle w:val="FootnoteReference"/>
          <w:sz w:val="22"/>
          <w:szCs w:val="22"/>
        </w:rPr>
        <w:footnoteRef/>
      </w:r>
      <w:r w:rsidRPr="00100F41">
        <w:rPr>
          <w:sz w:val="22"/>
          <w:szCs w:val="22"/>
        </w:rPr>
        <w:t xml:space="preserve"> </w:t>
      </w:r>
      <w:r>
        <w:rPr>
          <w:sz w:val="22"/>
          <w:szCs w:val="22"/>
        </w:rPr>
        <w:t>This idea is proposed by [Bj</w:t>
      </w:r>
      <w:r w:rsidR="00504206">
        <w:rPr>
          <w:rFonts w:cs="Times New Roman"/>
          <w:sz w:val="22"/>
          <w:szCs w:val="22"/>
        </w:rPr>
        <w:t>ö</w:t>
      </w:r>
      <w:r>
        <w:rPr>
          <w:sz w:val="22"/>
          <w:szCs w:val="22"/>
        </w:rPr>
        <w:t>rnsson:2010: 21]</w:t>
      </w:r>
      <w:r w:rsidRPr="00100F41">
        <w:rPr>
          <w:sz w:val="22"/>
          <w:szCs w:val="22"/>
        </w:rPr>
        <w:t xml:space="preserve"> in the course of defending metaethical contextualism.</w:t>
      </w:r>
    </w:p>
  </w:footnote>
  <w:footnote w:id="9">
    <w:p w14:paraId="30C0946B" w14:textId="77777777" w:rsidR="00C12D12" w:rsidRPr="00C12D12" w:rsidRDefault="00C12D12">
      <w:pPr>
        <w:pStyle w:val="FootnoteText"/>
        <w:rPr>
          <w:sz w:val="22"/>
          <w:szCs w:val="22"/>
        </w:rPr>
      </w:pPr>
      <w:r w:rsidRPr="00C12D12">
        <w:rPr>
          <w:rStyle w:val="FootnoteReference"/>
          <w:sz w:val="22"/>
          <w:szCs w:val="22"/>
        </w:rPr>
        <w:footnoteRef/>
      </w:r>
      <w:r w:rsidRPr="00C12D12">
        <w:rPr>
          <w:sz w:val="22"/>
          <w:szCs w:val="22"/>
        </w:rPr>
        <w:t xml:space="preserve"> This interpretation of our data is bolstered by participants’ responses to a check question which asked them who the Inspectors were talking about when they spoke. In the </w:t>
      </w:r>
      <w:r w:rsidRPr="00C12D12">
        <w:rPr>
          <w:b/>
          <w:sz w:val="22"/>
          <w:szCs w:val="22"/>
        </w:rPr>
        <w:t>Indexical</w:t>
      </w:r>
      <w:r w:rsidRPr="00C12D12">
        <w:rPr>
          <w:sz w:val="22"/>
          <w:szCs w:val="22"/>
        </w:rPr>
        <w:t xml:space="preserve"> </w:t>
      </w:r>
      <w:r w:rsidRPr="00C12D12">
        <w:rPr>
          <w:b/>
          <w:sz w:val="22"/>
          <w:szCs w:val="22"/>
        </w:rPr>
        <w:t>Utterances</w:t>
      </w:r>
      <w:r w:rsidRPr="00C12D12">
        <w:rPr>
          <w:sz w:val="22"/>
          <w:szCs w:val="22"/>
        </w:rPr>
        <w:t xml:space="preserve"> condition, participants overwhelmingly thought Inspector A and Inspector B had themselves</w:t>
      </w:r>
      <w:r>
        <w:rPr>
          <w:sz w:val="22"/>
          <w:szCs w:val="22"/>
        </w:rPr>
        <w:t xml:space="preserve"> in mind (79.49% and </w:t>
      </w:r>
      <w:r w:rsidRPr="00C12D12">
        <w:rPr>
          <w:sz w:val="22"/>
          <w:szCs w:val="22"/>
        </w:rPr>
        <w:t xml:space="preserve">82.05%, respectively). In the </w:t>
      </w:r>
      <w:r w:rsidRPr="00C12D12">
        <w:rPr>
          <w:b/>
          <w:sz w:val="22"/>
          <w:szCs w:val="22"/>
        </w:rPr>
        <w:t>Indexical</w:t>
      </w:r>
      <w:r w:rsidRPr="00C12D12">
        <w:rPr>
          <w:sz w:val="22"/>
          <w:szCs w:val="22"/>
        </w:rPr>
        <w:t xml:space="preserve"> </w:t>
      </w:r>
      <w:r w:rsidRPr="00C12D12">
        <w:rPr>
          <w:b/>
          <w:sz w:val="22"/>
          <w:szCs w:val="22"/>
        </w:rPr>
        <w:t>Assessment</w:t>
      </w:r>
      <w:r w:rsidRPr="00C12D12">
        <w:rPr>
          <w:sz w:val="22"/>
          <w:szCs w:val="22"/>
        </w:rPr>
        <w:t xml:space="preserve">s condition, participants instead overwhelmingly thought Inspector A and Inspector </w:t>
      </w:r>
      <w:r>
        <w:rPr>
          <w:sz w:val="22"/>
          <w:szCs w:val="22"/>
        </w:rPr>
        <w:t>B had the Chief in mind (84.62%</w:t>
      </w:r>
      <w:r w:rsidRPr="00C12D12">
        <w:rPr>
          <w:sz w:val="22"/>
          <w:szCs w:val="22"/>
        </w:rPr>
        <w:t xml:space="preserve"> in both cases).</w:t>
      </w:r>
    </w:p>
  </w:footnote>
  <w:footnote w:id="10">
    <w:p w14:paraId="670A9E77" w14:textId="77777777" w:rsidR="00884477" w:rsidRPr="00100F41" w:rsidRDefault="00884477">
      <w:pPr>
        <w:pStyle w:val="FootnoteText"/>
        <w:rPr>
          <w:sz w:val="22"/>
          <w:szCs w:val="22"/>
        </w:rPr>
      </w:pPr>
      <w:r w:rsidRPr="00100F41">
        <w:rPr>
          <w:rStyle w:val="FootnoteReference"/>
          <w:sz w:val="22"/>
          <w:szCs w:val="22"/>
        </w:rPr>
        <w:footnoteRef/>
      </w:r>
      <w:r w:rsidRPr="00100F41">
        <w:rPr>
          <w:sz w:val="22"/>
          <w:szCs w:val="22"/>
        </w:rPr>
        <w:t xml:space="preserve"> A centered worlds framework would have worked just</w:t>
      </w:r>
      <w:r>
        <w:rPr>
          <w:sz w:val="22"/>
          <w:szCs w:val="22"/>
        </w:rPr>
        <w:t xml:space="preserve"> as well for our purposes (cf. [Egan </w:t>
      </w:r>
      <w:r w:rsidRPr="00100F41">
        <w:rPr>
          <w:sz w:val="22"/>
          <w:szCs w:val="22"/>
        </w:rPr>
        <w:t>20</w:t>
      </w:r>
      <w:r>
        <w:rPr>
          <w:sz w:val="22"/>
          <w:szCs w:val="22"/>
        </w:rPr>
        <w:t>07]).</w:t>
      </w:r>
    </w:p>
  </w:footnote>
  <w:footnote w:id="11">
    <w:p w14:paraId="1D6E3404" w14:textId="4195AA9F" w:rsidR="00884477" w:rsidRPr="007C35DA" w:rsidRDefault="00884477" w:rsidP="007C35DA">
      <w:pPr>
        <w:rPr>
          <w:sz w:val="22"/>
          <w:szCs w:val="22"/>
        </w:rPr>
      </w:pPr>
      <w:r w:rsidRPr="007C35DA">
        <w:rPr>
          <w:rStyle w:val="FootnoteReference"/>
          <w:sz w:val="22"/>
          <w:szCs w:val="22"/>
        </w:rPr>
        <w:footnoteRef/>
      </w:r>
      <w:r w:rsidRPr="007C35DA">
        <w:rPr>
          <w:sz w:val="22"/>
          <w:szCs w:val="22"/>
        </w:rPr>
        <w:t xml:space="preserve"> Some independent evidence that epistemic modal claims can be interpreted as about situation-variant modal bases or situation-invariant modal bases comes from data about retraction. Whether you should retract a claim depends on whether it is true in your situation. If you utter </w:t>
      </w:r>
      <w:r w:rsidR="00532007">
        <w:rPr>
          <w:rFonts w:ascii="Cambria Math" w:hAnsi="Cambria Math" w:cs="Cambria Math"/>
          <w:sz w:val="22"/>
          <w:szCs w:val="22"/>
        </w:rPr>
        <w:t>⌜</w:t>
      </w:r>
      <w:r w:rsidRPr="007C35DA">
        <w:rPr>
          <w:sz w:val="22"/>
          <w:szCs w:val="22"/>
        </w:rPr>
        <w:t>might p</w:t>
      </w:r>
      <w:r w:rsidR="00532007">
        <w:rPr>
          <w:rFonts w:ascii="Cambria Math" w:hAnsi="Cambria Math" w:cs="Cambria Math"/>
          <w:sz w:val="22"/>
          <w:szCs w:val="22"/>
        </w:rPr>
        <w:t>⌝</w:t>
      </w:r>
      <w:r w:rsidRPr="007C35DA">
        <w:rPr>
          <w:sz w:val="22"/>
          <w:szCs w:val="22"/>
        </w:rPr>
        <w:t xml:space="preserve"> in a context in which it is assigned a situation-variant mo</w:t>
      </w:r>
      <w:r w:rsidR="005E1E3D">
        <w:rPr>
          <w:sz w:val="22"/>
          <w:szCs w:val="22"/>
        </w:rPr>
        <w:t xml:space="preserve">dal base, and you later learn </w:t>
      </w:r>
      <w:r w:rsidR="005E1E3D" w:rsidRPr="005E1E3D">
        <w:rPr>
          <w:i/>
          <w:sz w:val="22"/>
          <w:szCs w:val="22"/>
        </w:rPr>
        <w:t>~p</w:t>
      </w:r>
      <w:r w:rsidRPr="007C35DA">
        <w:rPr>
          <w:sz w:val="22"/>
          <w:szCs w:val="22"/>
        </w:rPr>
        <w:t>, then you should retract your utterance in light of this new evidence, since your claim would now be false at your new situation. Suppose instead you utter</w:t>
      </w:r>
      <w:r w:rsidR="005E1E3D">
        <w:rPr>
          <w:sz w:val="22"/>
          <w:szCs w:val="22"/>
        </w:rPr>
        <w:t xml:space="preserve"> </w:t>
      </w:r>
      <w:r w:rsidR="00532007">
        <w:rPr>
          <w:rFonts w:ascii="Cambria Math" w:hAnsi="Cambria Math" w:cs="Cambria Math"/>
          <w:sz w:val="22"/>
          <w:szCs w:val="22"/>
        </w:rPr>
        <w:t>⌜</w:t>
      </w:r>
      <w:r w:rsidRPr="007C35DA">
        <w:rPr>
          <w:sz w:val="22"/>
          <w:szCs w:val="22"/>
        </w:rPr>
        <w:t>might p</w:t>
      </w:r>
      <w:r w:rsidR="00532007">
        <w:rPr>
          <w:rFonts w:ascii="Cambria Math" w:hAnsi="Cambria Math" w:cs="Cambria Math"/>
          <w:sz w:val="22"/>
          <w:szCs w:val="22"/>
        </w:rPr>
        <w:t>⌝</w:t>
      </w:r>
      <w:r w:rsidRPr="007C35DA">
        <w:rPr>
          <w:sz w:val="22"/>
          <w:szCs w:val="22"/>
        </w:rPr>
        <w:t xml:space="preserve"> in a context in which it is assigned a situation-invariant modal base (about, say, your current evidence), and your current</w:t>
      </w:r>
      <w:r w:rsidR="005E1E3D">
        <w:rPr>
          <w:sz w:val="22"/>
          <w:szCs w:val="22"/>
        </w:rPr>
        <w:t xml:space="preserve"> evidence is compatible with </w:t>
      </w:r>
      <w:r w:rsidR="005E1E3D">
        <w:rPr>
          <w:i/>
          <w:sz w:val="22"/>
          <w:szCs w:val="22"/>
        </w:rPr>
        <w:t>p</w:t>
      </w:r>
      <w:r w:rsidR="005E1E3D">
        <w:rPr>
          <w:sz w:val="22"/>
          <w:szCs w:val="22"/>
        </w:rPr>
        <w:t xml:space="preserve">. Then if you later learn </w:t>
      </w:r>
      <w:r w:rsidR="005E1E3D">
        <w:rPr>
          <w:i/>
          <w:sz w:val="22"/>
          <w:szCs w:val="22"/>
        </w:rPr>
        <w:t>~p</w:t>
      </w:r>
      <w:r w:rsidR="005E1E3D">
        <w:rPr>
          <w:sz w:val="22"/>
          <w:szCs w:val="22"/>
        </w:rPr>
        <w:t>,</w:t>
      </w:r>
      <w:r w:rsidRPr="007C35DA">
        <w:rPr>
          <w:sz w:val="22"/>
          <w:szCs w:val="22"/>
        </w:rPr>
        <w:t xml:space="preserve"> you would not be required to retract your previous utterance, since it would still be true at your new situation. The observation (from </w:t>
      </w:r>
      <w:r>
        <w:rPr>
          <w:sz w:val="22"/>
          <w:szCs w:val="22"/>
        </w:rPr>
        <w:t>[von Fintel and Gillies 2011])</w:t>
      </w:r>
      <w:r w:rsidRPr="007C35DA">
        <w:rPr>
          <w:sz w:val="22"/>
          <w:szCs w:val="22"/>
        </w:rPr>
        <w:t xml:space="preserve"> that there are two possible resp</w:t>
      </w:r>
      <w:r w:rsidR="003E4B8D">
        <w:rPr>
          <w:sz w:val="22"/>
          <w:szCs w:val="22"/>
        </w:rPr>
        <w:t>onses (retract, or stick to one’</w:t>
      </w:r>
      <w:r w:rsidRPr="007C35DA">
        <w:rPr>
          <w:sz w:val="22"/>
          <w:szCs w:val="22"/>
        </w:rPr>
        <w:t xml:space="preserve">s guns) after uttering </w:t>
      </w:r>
      <w:r w:rsidR="00532007">
        <w:rPr>
          <w:rFonts w:ascii="Cambria Math" w:hAnsi="Cambria Math" w:cs="Cambria Math"/>
          <w:sz w:val="22"/>
          <w:szCs w:val="22"/>
        </w:rPr>
        <w:t>⌜</w:t>
      </w:r>
      <w:r w:rsidRPr="007C35DA">
        <w:rPr>
          <w:sz w:val="22"/>
          <w:szCs w:val="22"/>
        </w:rPr>
        <w:t>might p</w:t>
      </w:r>
      <w:r w:rsidR="00532007">
        <w:rPr>
          <w:rFonts w:ascii="Cambria Math" w:hAnsi="Cambria Math" w:cs="Cambria Math"/>
          <w:sz w:val="22"/>
          <w:szCs w:val="22"/>
        </w:rPr>
        <w:t>⌝</w:t>
      </w:r>
      <w:r w:rsidR="005E1E3D">
        <w:rPr>
          <w:sz w:val="22"/>
          <w:szCs w:val="22"/>
        </w:rPr>
        <w:t xml:space="preserve"> and later learning </w:t>
      </w:r>
      <w:r w:rsidR="005E1E3D">
        <w:rPr>
          <w:i/>
          <w:sz w:val="22"/>
          <w:szCs w:val="22"/>
        </w:rPr>
        <w:t>~p</w:t>
      </w:r>
      <w:r w:rsidRPr="007C35DA">
        <w:rPr>
          <w:sz w:val="22"/>
          <w:szCs w:val="22"/>
        </w:rPr>
        <w:t xml:space="preserve"> is thus prima facie evidence that we sometimes use epistemic modal sentences to express situation-variant and sometimes situation-invariant claims:</w:t>
      </w:r>
    </w:p>
    <w:p w14:paraId="27CE4FCD" w14:textId="77777777" w:rsidR="00884477" w:rsidRPr="007C35DA" w:rsidRDefault="00884477" w:rsidP="007C35DA">
      <w:pPr>
        <w:rPr>
          <w:sz w:val="22"/>
          <w:szCs w:val="22"/>
        </w:rPr>
      </w:pPr>
    </w:p>
    <w:p w14:paraId="30D836DA" w14:textId="77777777" w:rsidR="00884477" w:rsidRPr="007C35DA" w:rsidRDefault="00884477" w:rsidP="007C35DA">
      <w:pPr>
        <w:rPr>
          <w:sz w:val="22"/>
          <w:szCs w:val="22"/>
        </w:rPr>
      </w:pPr>
      <w:r w:rsidRPr="007C35DA">
        <w:rPr>
          <w:sz w:val="22"/>
          <w:szCs w:val="22"/>
        </w:rPr>
        <w:t xml:space="preserve">A:  The keys might be in the drawer. </w:t>
      </w:r>
    </w:p>
    <w:p w14:paraId="71BD18B1" w14:textId="77777777" w:rsidR="00884477" w:rsidRPr="007C35DA" w:rsidRDefault="00884477" w:rsidP="007C35DA">
      <w:pPr>
        <w:rPr>
          <w:sz w:val="22"/>
          <w:szCs w:val="22"/>
        </w:rPr>
      </w:pPr>
      <w:r w:rsidRPr="007C35DA">
        <w:rPr>
          <w:sz w:val="22"/>
          <w:szCs w:val="22"/>
        </w:rPr>
        <w:t xml:space="preserve">B:  No, I have them with me. Why did you say that? </w:t>
      </w:r>
    </w:p>
    <w:p w14:paraId="7E6933C9" w14:textId="77777777" w:rsidR="00884477" w:rsidRPr="007C35DA" w:rsidRDefault="00884477" w:rsidP="007C35DA">
      <w:pPr>
        <w:ind w:firstLine="720"/>
        <w:rPr>
          <w:sz w:val="22"/>
          <w:szCs w:val="22"/>
        </w:rPr>
      </w:pPr>
      <w:r w:rsidRPr="007C35DA">
        <w:rPr>
          <w:sz w:val="22"/>
          <w:szCs w:val="22"/>
        </w:rPr>
        <w:t xml:space="preserve">A1:  Oh, I guess I was wrong. </w:t>
      </w:r>
    </w:p>
    <w:p w14:paraId="24F49F08" w14:textId="0207EC25" w:rsidR="00884477" w:rsidRPr="007C35DA" w:rsidRDefault="00441BAF" w:rsidP="007C35DA">
      <w:pPr>
        <w:rPr>
          <w:sz w:val="22"/>
          <w:szCs w:val="22"/>
        </w:rPr>
      </w:pPr>
      <w:r>
        <w:rPr>
          <w:sz w:val="22"/>
          <w:szCs w:val="22"/>
        </w:rPr>
        <w:tab/>
        <w:t>A2:  I didn’</w:t>
      </w:r>
      <w:r w:rsidR="00884477" w:rsidRPr="007C35DA">
        <w:rPr>
          <w:sz w:val="22"/>
          <w:szCs w:val="22"/>
        </w:rPr>
        <w:t xml:space="preserve">t say they were in the drawer, only that they might be, and they might have been! </w:t>
      </w:r>
    </w:p>
  </w:footnote>
  <w:footnote w:id="12">
    <w:p w14:paraId="5785B6DE" w14:textId="77777777" w:rsidR="00884477" w:rsidRPr="001C2083" w:rsidRDefault="00884477">
      <w:pPr>
        <w:pStyle w:val="FootnoteText"/>
        <w:rPr>
          <w:sz w:val="22"/>
          <w:szCs w:val="22"/>
        </w:rPr>
      </w:pPr>
      <w:r w:rsidRPr="001C2083">
        <w:rPr>
          <w:rStyle w:val="FootnoteReference"/>
          <w:sz w:val="22"/>
          <w:szCs w:val="22"/>
        </w:rPr>
        <w:footnoteRef/>
      </w:r>
      <w:r w:rsidRPr="001C2083">
        <w:rPr>
          <w:sz w:val="22"/>
          <w:szCs w:val="22"/>
        </w:rPr>
        <w:t xml:space="preserve"> </w:t>
      </w:r>
      <w:r>
        <w:rPr>
          <w:sz w:val="22"/>
          <w:szCs w:val="22"/>
        </w:rPr>
        <w:t>A potential worry is that Contextualist Truth/Falsity</w:t>
      </w:r>
      <w:r w:rsidRPr="001C2083">
        <w:rPr>
          <w:sz w:val="22"/>
          <w:szCs w:val="22"/>
        </w:rPr>
        <w:t xml:space="preserve"> predicts that truth-/falsity-ascriptions are either necessarily true or necessarily false. One way to avoid this problem and still hold that truth-/falsity-ascriptions convey information about particular situations is to appeal to counterpart relations among situatio</w:t>
      </w:r>
      <w:r>
        <w:rPr>
          <w:sz w:val="22"/>
          <w:szCs w:val="22"/>
        </w:rPr>
        <w:t>ns. Thus, instead of indexing ‘true’ and ‘false’</w:t>
      </w:r>
      <w:r w:rsidRPr="001C2083">
        <w:rPr>
          <w:sz w:val="22"/>
          <w:szCs w:val="22"/>
        </w:rPr>
        <w:t xml:space="preserve"> to a particular situation, we rather index them to a function from</w:t>
      </w:r>
      <w:r w:rsidR="007E03E1">
        <w:rPr>
          <w:sz w:val="22"/>
          <w:szCs w:val="22"/>
        </w:rPr>
        <w:t xml:space="preserve"> situations to situations, g</w:t>
      </w:r>
      <w:r w:rsidR="007E03E1" w:rsidRPr="007E03E1">
        <w:rPr>
          <w:b/>
          <w:sz w:val="22"/>
          <w:szCs w:val="22"/>
          <w:vertAlign w:val="subscript"/>
        </w:rPr>
        <w:t>s</w:t>
      </w:r>
      <w:r w:rsidRPr="001C2083">
        <w:rPr>
          <w:sz w:val="22"/>
          <w:szCs w:val="22"/>
        </w:rPr>
        <w:t>, that is anchore</w:t>
      </w:r>
      <w:r w:rsidR="007E03E1">
        <w:rPr>
          <w:sz w:val="22"/>
          <w:szCs w:val="22"/>
        </w:rPr>
        <w:t xml:space="preserve">d to a particular situation, </w:t>
      </w:r>
      <w:r w:rsidR="007E03E1">
        <w:rPr>
          <w:b/>
          <w:sz w:val="22"/>
          <w:szCs w:val="22"/>
        </w:rPr>
        <w:t>s</w:t>
      </w:r>
      <w:r w:rsidRPr="001C2083">
        <w:rPr>
          <w:sz w:val="22"/>
          <w:szCs w:val="22"/>
        </w:rPr>
        <w:t xml:space="preserve">. The idea is that </w:t>
      </w:r>
      <w:r w:rsidR="007E03E1">
        <w:rPr>
          <w:sz w:val="22"/>
          <w:szCs w:val="22"/>
        </w:rPr>
        <w:t>g</w:t>
      </w:r>
      <w:r w:rsidR="007E03E1" w:rsidRPr="007E03E1">
        <w:rPr>
          <w:b/>
          <w:sz w:val="22"/>
          <w:szCs w:val="22"/>
          <w:vertAlign w:val="subscript"/>
        </w:rPr>
        <w:t>s</w:t>
      </w:r>
      <w:r w:rsidR="005849B3">
        <w:rPr>
          <w:sz w:val="22"/>
          <w:szCs w:val="22"/>
        </w:rPr>
        <w:t xml:space="preserve"> </w:t>
      </w:r>
      <w:r w:rsidRPr="001C2083">
        <w:rPr>
          <w:sz w:val="22"/>
          <w:szCs w:val="22"/>
        </w:rPr>
        <w:t xml:space="preserve">maps a </w:t>
      </w:r>
      <w:r w:rsidR="007E03E1">
        <w:rPr>
          <w:sz w:val="22"/>
          <w:szCs w:val="22"/>
        </w:rPr>
        <w:t xml:space="preserve">situation </w:t>
      </w:r>
      <w:r w:rsidR="007E03E1" w:rsidRPr="007E03E1">
        <w:rPr>
          <w:b/>
          <w:sz w:val="22"/>
          <w:szCs w:val="22"/>
        </w:rPr>
        <w:t>s</w:t>
      </w:r>
      <w:r w:rsidR="007E03E1">
        <w:rPr>
          <w:sz w:val="22"/>
          <w:szCs w:val="22"/>
        </w:rPr>
        <w:t xml:space="preserve">’ to the counterpart of </w:t>
      </w:r>
      <w:r w:rsidR="007E03E1">
        <w:rPr>
          <w:b/>
          <w:sz w:val="22"/>
          <w:szCs w:val="22"/>
        </w:rPr>
        <w:t>s</w:t>
      </w:r>
      <w:r w:rsidR="007E03E1">
        <w:rPr>
          <w:sz w:val="22"/>
          <w:szCs w:val="22"/>
        </w:rPr>
        <w:t xml:space="preserve"> that is world-mates with </w:t>
      </w:r>
      <w:r w:rsidR="007E03E1">
        <w:rPr>
          <w:b/>
          <w:sz w:val="22"/>
          <w:szCs w:val="22"/>
        </w:rPr>
        <w:t>s</w:t>
      </w:r>
      <w:r w:rsidR="007E03E1">
        <w:rPr>
          <w:sz w:val="22"/>
          <w:szCs w:val="22"/>
        </w:rPr>
        <w:t>’</w:t>
      </w:r>
      <w:r w:rsidRPr="001C2083">
        <w:rPr>
          <w:sz w:val="22"/>
          <w:szCs w:val="22"/>
        </w:rPr>
        <w:t xml:space="preserve">. Then, the view is that </w:t>
      </w:r>
      <w:r w:rsidR="00532007">
        <w:rPr>
          <w:rFonts w:ascii="Cambria Math" w:hAnsi="Cambria Math" w:cs="Cambria Math"/>
          <w:sz w:val="22"/>
          <w:szCs w:val="22"/>
        </w:rPr>
        <w:t>⌜</w:t>
      </w:r>
      <w:r w:rsidRPr="001C2083">
        <w:rPr>
          <w:sz w:val="22"/>
          <w:szCs w:val="22"/>
        </w:rPr>
        <w:t>What X said is true</w:t>
      </w:r>
      <w:r w:rsidR="00532007">
        <w:rPr>
          <w:rFonts w:ascii="Cambria Math" w:hAnsi="Cambria Math" w:cs="Cambria Math"/>
          <w:sz w:val="22"/>
          <w:szCs w:val="22"/>
        </w:rPr>
        <w:t>⌝</w:t>
      </w:r>
      <w:r w:rsidRPr="001C2083">
        <w:rPr>
          <w:sz w:val="22"/>
          <w:szCs w:val="22"/>
        </w:rPr>
        <w:t xml:space="preserve"> e</w:t>
      </w:r>
      <w:r w:rsidR="007E03E1">
        <w:rPr>
          <w:sz w:val="22"/>
          <w:szCs w:val="22"/>
        </w:rPr>
        <w:t xml:space="preserve">xpresses the proposition (at </w:t>
      </w:r>
      <w:r w:rsidR="007E03E1">
        <w:rPr>
          <w:b/>
          <w:sz w:val="22"/>
          <w:szCs w:val="22"/>
        </w:rPr>
        <w:t>c</w:t>
      </w:r>
      <w:r w:rsidRPr="001C2083">
        <w:rPr>
          <w:sz w:val="22"/>
          <w:szCs w:val="22"/>
        </w:rPr>
        <w:t xml:space="preserve">) that the proposition referred to by </w:t>
      </w:r>
      <w:r w:rsidR="00532007">
        <w:rPr>
          <w:rFonts w:ascii="Cambria Math" w:hAnsi="Cambria Math" w:cs="Cambria Math"/>
          <w:sz w:val="22"/>
          <w:szCs w:val="22"/>
        </w:rPr>
        <w:t>⌜</w:t>
      </w:r>
      <w:r w:rsidRPr="001C2083">
        <w:rPr>
          <w:sz w:val="22"/>
          <w:szCs w:val="22"/>
        </w:rPr>
        <w:t>What X said</w:t>
      </w:r>
      <w:r w:rsidR="00532007">
        <w:rPr>
          <w:rFonts w:ascii="Cambria Math" w:hAnsi="Cambria Math" w:cs="Cambria Math"/>
          <w:sz w:val="22"/>
          <w:szCs w:val="22"/>
        </w:rPr>
        <w:t>⌝</w:t>
      </w:r>
      <w:r w:rsidR="007E03E1">
        <w:rPr>
          <w:sz w:val="22"/>
          <w:szCs w:val="22"/>
        </w:rPr>
        <w:t xml:space="preserve"> at </w:t>
      </w:r>
      <w:r w:rsidR="007E03E1">
        <w:rPr>
          <w:b/>
          <w:sz w:val="22"/>
          <w:szCs w:val="22"/>
        </w:rPr>
        <w:t>c</w:t>
      </w:r>
      <w:r w:rsidRPr="001C2083">
        <w:rPr>
          <w:sz w:val="22"/>
          <w:szCs w:val="22"/>
        </w:rPr>
        <w:t xml:space="preserve"> is </w:t>
      </w:r>
      <w:r w:rsidR="007E03E1">
        <w:rPr>
          <w:sz w:val="22"/>
          <w:szCs w:val="22"/>
        </w:rPr>
        <w:t xml:space="preserve">true at the counterpart of </w:t>
      </w:r>
      <w:r w:rsidR="007E03E1">
        <w:rPr>
          <w:b/>
          <w:sz w:val="22"/>
          <w:szCs w:val="22"/>
        </w:rPr>
        <w:t>s</w:t>
      </w:r>
      <w:r w:rsidR="007E03E1" w:rsidRPr="007E03E1">
        <w:rPr>
          <w:b/>
          <w:sz w:val="22"/>
          <w:szCs w:val="22"/>
          <w:vertAlign w:val="subscript"/>
        </w:rPr>
        <w:t>c</w:t>
      </w:r>
      <w:r w:rsidRPr="001C2083">
        <w:rPr>
          <w:sz w:val="22"/>
          <w:szCs w:val="22"/>
        </w:rPr>
        <w:t xml:space="preserve">; </w:t>
      </w:r>
      <w:r w:rsidR="007E03E1">
        <w:rPr>
          <w:sz w:val="22"/>
          <w:szCs w:val="22"/>
        </w:rPr>
        <w:t>i.e., the proposition {</w:t>
      </w:r>
      <w:r w:rsidR="007E03E1">
        <w:rPr>
          <w:b/>
          <w:sz w:val="22"/>
          <w:szCs w:val="22"/>
        </w:rPr>
        <w:t>s</w:t>
      </w:r>
      <w:r w:rsidR="007E03E1">
        <w:rPr>
          <w:sz w:val="22"/>
          <w:szCs w:val="22"/>
        </w:rPr>
        <w:t xml:space="preserve">: </w:t>
      </w:r>
      <w:r w:rsidR="007E03E1">
        <w:rPr>
          <w:i/>
          <w:sz w:val="22"/>
          <w:szCs w:val="22"/>
        </w:rPr>
        <w:t>p</w:t>
      </w:r>
      <w:r w:rsidR="007E03E1" w:rsidRPr="007E03E1">
        <w:rPr>
          <w:sz w:val="22"/>
          <w:szCs w:val="22"/>
          <w:vertAlign w:val="subscript"/>
        </w:rPr>
        <w:t>X</w:t>
      </w:r>
      <w:r w:rsidR="007E03E1">
        <w:rPr>
          <w:sz w:val="22"/>
          <w:szCs w:val="22"/>
        </w:rPr>
        <w:t xml:space="preserve"> is true at g</w:t>
      </w:r>
      <w:r w:rsidR="007E03E1" w:rsidRPr="007E03E1">
        <w:rPr>
          <w:b/>
          <w:sz w:val="22"/>
          <w:szCs w:val="22"/>
          <w:vertAlign w:val="subscript"/>
        </w:rPr>
        <w:t>sc</w:t>
      </w:r>
      <w:r w:rsidRPr="001C2083">
        <w:rPr>
          <w:sz w:val="22"/>
          <w:szCs w:val="22"/>
        </w:rPr>
        <w:t>(</w:t>
      </w:r>
      <w:r w:rsidRPr="007E03E1">
        <w:rPr>
          <w:b/>
          <w:sz w:val="22"/>
          <w:szCs w:val="22"/>
        </w:rPr>
        <w:t>s</w:t>
      </w:r>
      <w:r w:rsidR="007E03E1">
        <w:rPr>
          <w:sz w:val="22"/>
          <w:szCs w:val="22"/>
        </w:rPr>
        <w:t xml:space="preserve">)} (where </w:t>
      </w:r>
      <w:r w:rsidR="007E03E1">
        <w:rPr>
          <w:i/>
          <w:sz w:val="22"/>
          <w:szCs w:val="22"/>
        </w:rPr>
        <w:t>p</w:t>
      </w:r>
      <w:r w:rsidR="007E03E1" w:rsidRPr="007E03E1">
        <w:rPr>
          <w:sz w:val="22"/>
          <w:szCs w:val="22"/>
          <w:vertAlign w:val="subscript"/>
        </w:rPr>
        <w:t>X</w:t>
      </w:r>
      <w:r w:rsidRPr="001C2083">
        <w:rPr>
          <w:sz w:val="22"/>
          <w:szCs w:val="22"/>
        </w:rPr>
        <w:t xml:space="preserve"> is the proposition that X asserted).</w:t>
      </w:r>
    </w:p>
  </w:footnote>
  <w:footnote w:id="13">
    <w:p w14:paraId="3FC54EFF" w14:textId="21E9BBC7" w:rsidR="00884477" w:rsidRPr="001C2083" w:rsidRDefault="00884477">
      <w:pPr>
        <w:pStyle w:val="FootnoteText"/>
        <w:rPr>
          <w:sz w:val="22"/>
          <w:szCs w:val="22"/>
        </w:rPr>
      </w:pPr>
      <w:r w:rsidRPr="001C2083">
        <w:rPr>
          <w:rStyle w:val="FootnoteReference"/>
          <w:sz w:val="22"/>
          <w:szCs w:val="22"/>
        </w:rPr>
        <w:footnoteRef/>
      </w:r>
      <w:r w:rsidRPr="001C2083">
        <w:rPr>
          <w:sz w:val="22"/>
          <w:szCs w:val="22"/>
        </w:rPr>
        <w:t xml:space="preserve"> An anonymous reviewer suggests that, even in this case, it would be natural for A to ret</w:t>
      </w:r>
      <w:r w:rsidR="003E4B8D">
        <w:rPr>
          <w:sz w:val="22"/>
          <w:szCs w:val="22"/>
        </w:rPr>
        <w:t>ract her claim upon accepting B’</w:t>
      </w:r>
      <w:r w:rsidRPr="001C2083">
        <w:rPr>
          <w:sz w:val="22"/>
          <w:szCs w:val="22"/>
        </w:rPr>
        <w:t>s claim. If so, this is not immediately predicted by our view. Our theory predicts that A says that t</w:t>
      </w:r>
      <w:r w:rsidR="003E4B8D">
        <w:rPr>
          <w:sz w:val="22"/>
          <w:szCs w:val="22"/>
        </w:rPr>
        <w:t>he best evidence available in A’</w:t>
      </w:r>
      <w:r w:rsidRPr="001C2083">
        <w:rPr>
          <w:sz w:val="22"/>
          <w:szCs w:val="22"/>
        </w:rPr>
        <w:t>s situation does not rule out the possibility that Fat Tony died at the docks, which is true even at a situation in which the best available evidence rules out that Fat Tony died at the docks. Still, there may be other reasons why it would be appropriate for A to retract her claim i</w:t>
      </w:r>
      <w:r w:rsidR="007E03E1">
        <w:rPr>
          <w:sz w:val="22"/>
          <w:szCs w:val="22"/>
        </w:rPr>
        <w:t xml:space="preserve">n such a case. Claiming that </w:t>
      </w:r>
      <w:r w:rsidR="007E03E1">
        <w:rPr>
          <w:i/>
          <w:sz w:val="22"/>
          <w:szCs w:val="22"/>
        </w:rPr>
        <w:t>p</w:t>
      </w:r>
      <w:r w:rsidRPr="001C2083">
        <w:rPr>
          <w:sz w:val="22"/>
          <w:szCs w:val="22"/>
        </w:rPr>
        <w:t xml:space="preserve"> is compatible with the best available evidence in a particular situation may implicate that no nearby situation has better available evidence. If so, then learning that the evidence in som</w:t>
      </w:r>
      <w:r w:rsidR="007E03E1">
        <w:rPr>
          <w:sz w:val="22"/>
          <w:szCs w:val="22"/>
        </w:rPr>
        <w:t xml:space="preserve">e nearby situation rules out </w:t>
      </w:r>
      <w:r w:rsidR="007E03E1">
        <w:rPr>
          <w:i/>
          <w:sz w:val="22"/>
          <w:szCs w:val="22"/>
        </w:rPr>
        <w:t>p</w:t>
      </w:r>
      <w:r w:rsidRPr="001C2083">
        <w:rPr>
          <w:sz w:val="22"/>
          <w:szCs w:val="22"/>
        </w:rPr>
        <w:t xml:space="preserve"> would naturally introduce pressure to retract the original claim. We are not convinced that this is the best way to go, but it is worth pointing out that such a case would raise a quite general challenge. There are two intuitions in tension in this ki</w:t>
      </w:r>
      <w:r w:rsidR="003E4B8D">
        <w:rPr>
          <w:sz w:val="22"/>
          <w:szCs w:val="22"/>
        </w:rPr>
        <w:t>nd of case: one is that A’s and B’</w:t>
      </w:r>
      <w:r w:rsidRPr="001C2083">
        <w:rPr>
          <w:sz w:val="22"/>
          <w:szCs w:val="22"/>
        </w:rPr>
        <w:t>s claims are incompatible (in our technical sense) and the other is that it would be appropriate for A to retract he</w:t>
      </w:r>
      <w:r w:rsidR="003E4B8D">
        <w:rPr>
          <w:sz w:val="22"/>
          <w:szCs w:val="22"/>
        </w:rPr>
        <w:t>r claim in light of accepting B’</w:t>
      </w:r>
      <w:r w:rsidRPr="001C2083">
        <w:rPr>
          <w:sz w:val="22"/>
          <w:szCs w:val="22"/>
        </w:rPr>
        <w:t xml:space="preserve">s claim (see </w:t>
      </w:r>
      <w:r w:rsidR="00532007">
        <w:rPr>
          <w:sz w:val="22"/>
          <w:szCs w:val="22"/>
        </w:rPr>
        <w:t>[Knobe and Yalcin 2014]</w:t>
      </w:r>
      <w:r w:rsidR="00441BAF">
        <w:rPr>
          <w:sz w:val="22"/>
          <w:szCs w:val="22"/>
        </w:rPr>
        <w:t>’</w:t>
      </w:r>
      <w:r w:rsidRPr="001C2083">
        <w:rPr>
          <w:sz w:val="22"/>
          <w:szCs w:val="22"/>
        </w:rPr>
        <w:t>s Experiment 4 for a similar case). We hope further work will be done to explore these intuitions empirically.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91D13"/>
    <w:multiLevelType w:val="multilevel"/>
    <w:tmpl w:val="A90018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F3440A"/>
    <w:multiLevelType w:val="hybridMultilevel"/>
    <w:tmpl w:val="6196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44286"/>
    <w:multiLevelType w:val="hybridMultilevel"/>
    <w:tmpl w:val="880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633C9"/>
    <w:multiLevelType w:val="hybridMultilevel"/>
    <w:tmpl w:val="C8A0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ED666D"/>
    <w:multiLevelType w:val="hybridMultilevel"/>
    <w:tmpl w:val="5CB8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3864B1"/>
    <w:multiLevelType w:val="hybridMultilevel"/>
    <w:tmpl w:val="80C22FD0"/>
    <w:lvl w:ilvl="0" w:tplc="F0A23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44187"/>
    <w:multiLevelType w:val="hybridMultilevel"/>
    <w:tmpl w:val="297C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D48BE"/>
    <w:multiLevelType w:val="multilevel"/>
    <w:tmpl w:val="8C9E2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2015278"/>
    <w:multiLevelType w:val="hybridMultilevel"/>
    <w:tmpl w:val="7DA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0"/>
  </w:num>
  <w:num w:numId="5">
    <w:abstractNumId w:val="4"/>
  </w:num>
  <w:num w:numId="6">
    <w:abstractNumId w:val="3"/>
  </w:num>
  <w:num w:numId="7">
    <w:abstractNumId w:val="7"/>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Phillips">
    <w15:presenceInfo w15:providerId="Windows Live" w15:userId="2a069446e7a67a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85"/>
    <w:rsid w:val="00002AAA"/>
    <w:rsid w:val="00016BB9"/>
    <w:rsid w:val="000501BE"/>
    <w:rsid w:val="0007217E"/>
    <w:rsid w:val="000876D4"/>
    <w:rsid w:val="000D684D"/>
    <w:rsid w:val="00100F41"/>
    <w:rsid w:val="00133D9B"/>
    <w:rsid w:val="001435A8"/>
    <w:rsid w:val="00144BA0"/>
    <w:rsid w:val="0017750C"/>
    <w:rsid w:val="001C2083"/>
    <w:rsid w:val="001D6D85"/>
    <w:rsid w:val="0022079E"/>
    <w:rsid w:val="002424B5"/>
    <w:rsid w:val="002835ED"/>
    <w:rsid w:val="00302B7C"/>
    <w:rsid w:val="003409CF"/>
    <w:rsid w:val="003826F9"/>
    <w:rsid w:val="003D5840"/>
    <w:rsid w:val="003E1D7D"/>
    <w:rsid w:val="003E4B8D"/>
    <w:rsid w:val="00432911"/>
    <w:rsid w:val="00441BAF"/>
    <w:rsid w:val="00450283"/>
    <w:rsid w:val="00484ED6"/>
    <w:rsid w:val="00485FDE"/>
    <w:rsid w:val="00504206"/>
    <w:rsid w:val="00532007"/>
    <w:rsid w:val="0055717B"/>
    <w:rsid w:val="00567B0D"/>
    <w:rsid w:val="005849B3"/>
    <w:rsid w:val="005B2A87"/>
    <w:rsid w:val="005E1E3D"/>
    <w:rsid w:val="005E28C8"/>
    <w:rsid w:val="00604246"/>
    <w:rsid w:val="00604D29"/>
    <w:rsid w:val="006737C6"/>
    <w:rsid w:val="007336DD"/>
    <w:rsid w:val="007C35DA"/>
    <w:rsid w:val="007D2595"/>
    <w:rsid w:val="007E03E1"/>
    <w:rsid w:val="007E19FE"/>
    <w:rsid w:val="008016AB"/>
    <w:rsid w:val="00815C4F"/>
    <w:rsid w:val="00863D40"/>
    <w:rsid w:val="00884477"/>
    <w:rsid w:val="008C077D"/>
    <w:rsid w:val="00925563"/>
    <w:rsid w:val="00925C91"/>
    <w:rsid w:val="009505C2"/>
    <w:rsid w:val="009522E4"/>
    <w:rsid w:val="00953D6B"/>
    <w:rsid w:val="00A256A5"/>
    <w:rsid w:val="00A52E56"/>
    <w:rsid w:val="00A727A6"/>
    <w:rsid w:val="00AA02F7"/>
    <w:rsid w:val="00B03CEB"/>
    <w:rsid w:val="00B162B6"/>
    <w:rsid w:val="00B32704"/>
    <w:rsid w:val="00B72212"/>
    <w:rsid w:val="00B737D2"/>
    <w:rsid w:val="00B92F64"/>
    <w:rsid w:val="00BA3AD1"/>
    <w:rsid w:val="00BF2B9F"/>
    <w:rsid w:val="00C12D12"/>
    <w:rsid w:val="00C24B6E"/>
    <w:rsid w:val="00C27CC1"/>
    <w:rsid w:val="00C655F6"/>
    <w:rsid w:val="00C71E50"/>
    <w:rsid w:val="00CA769A"/>
    <w:rsid w:val="00CC623B"/>
    <w:rsid w:val="00D44CBF"/>
    <w:rsid w:val="00D47C31"/>
    <w:rsid w:val="00D6442B"/>
    <w:rsid w:val="00D73856"/>
    <w:rsid w:val="00D97DD2"/>
    <w:rsid w:val="00DA02A7"/>
    <w:rsid w:val="00DC491C"/>
    <w:rsid w:val="00DD722B"/>
    <w:rsid w:val="00DD7D45"/>
    <w:rsid w:val="00DF076C"/>
    <w:rsid w:val="00DF6073"/>
    <w:rsid w:val="00E103BC"/>
    <w:rsid w:val="00E43305"/>
    <w:rsid w:val="00EE2761"/>
    <w:rsid w:val="00FA4A13"/>
    <w:rsid w:val="00FB001E"/>
    <w:rsid w:val="00FD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7421"/>
  <w15:chartTrackingRefBased/>
  <w15:docId w15:val="{EA523D9A-CB93-744E-ABFD-1CF440B4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ED6"/>
    <w:rPr>
      <w:rFonts w:ascii="Times New Roman" w:hAnsi="Times New Roman"/>
    </w:rPr>
  </w:style>
  <w:style w:type="paragraph" w:styleId="Heading1">
    <w:name w:val="heading 1"/>
    <w:basedOn w:val="Normal"/>
    <w:next w:val="Normal"/>
    <w:link w:val="Heading1Char"/>
    <w:uiPriority w:val="9"/>
    <w:qFormat/>
    <w:rsid w:val="001D6D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D85"/>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D85"/>
    <w:pPr>
      <w:ind w:left="720"/>
      <w:contextualSpacing/>
    </w:pPr>
  </w:style>
  <w:style w:type="character" w:customStyle="1" w:styleId="Heading1Char">
    <w:name w:val="Heading 1 Char"/>
    <w:basedOn w:val="DefaultParagraphFont"/>
    <w:link w:val="Heading1"/>
    <w:uiPriority w:val="9"/>
    <w:rsid w:val="001D6D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6D85"/>
    <w:rPr>
      <w:rFonts w:ascii="Times New Roman" w:eastAsiaTheme="majorEastAsia" w:hAnsi="Times New Roman" w:cstheme="majorBidi"/>
      <w:b/>
      <w:color w:val="000000" w:themeColor="text1"/>
      <w:sz w:val="28"/>
      <w:szCs w:val="26"/>
    </w:rPr>
  </w:style>
  <w:style w:type="paragraph" w:styleId="FootnoteText">
    <w:name w:val="footnote text"/>
    <w:basedOn w:val="Normal"/>
    <w:link w:val="FootnoteTextChar"/>
    <w:uiPriority w:val="99"/>
    <w:semiHidden/>
    <w:unhideWhenUsed/>
    <w:rsid w:val="00016BB9"/>
    <w:rPr>
      <w:sz w:val="20"/>
      <w:szCs w:val="20"/>
    </w:rPr>
  </w:style>
  <w:style w:type="character" w:customStyle="1" w:styleId="FootnoteTextChar">
    <w:name w:val="Footnote Text Char"/>
    <w:basedOn w:val="DefaultParagraphFont"/>
    <w:link w:val="FootnoteText"/>
    <w:uiPriority w:val="99"/>
    <w:semiHidden/>
    <w:rsid w:val="00016BB9"/>
    <w:rPr>
      <w:rFonts w:ascii="Times New Roman" w:hAnsi="Times New Roman"/>
      <w:sz w:val="20"/>
      <w:szCs w:val="20"/>
    </w:rPr>
  </w:style>
  <w:style w:type="character" w:styleId="FootnoteReference">
    <w:name w:val="footnote reference"/>
    <w:basedOn w:val="DefaultParagraphFont"/>
    <w:uiPriority w:val="99"/>
    <w:semiHidden/>
    <w:unhideWhenUsed/>
    <w:rsid w:val="00016BB9"/>
    <w:rPr>
      <w:vertAlign w:val="superscript"/>
    </w:rPr>
  </w:style>
  <w:style w:type="paragraph" w:styleId="Footer">
    <w:name w:val="footer"/>
    <w:basedOn w:val="Normal"/>
    <w:link w:val="FooterChar"/>
    <w:uiPriority w:val="99"/>
    <w:unhideWhenUsed/>
    <w:rsid w:val="00485FDE"/>
    <w:pPr>
      <w:tabs>
        <w:tab w:val="center" w:pos="4680"/>
        <w:tab w:val="right" w:pos="9360"/>
      </w:tabs>
    </w:pPr>
  </w:style>
  <w:style w:type="character" w:customStyle="1" w:styleId="FooterChar">
    <w:name w:val="Footer Char"/>
    <w:basedOn w:val="DefaultParagraphFont"/>
    <w:link w:val="Footer"/>
    <w:uiPriority w:val="99"/>
    <w:rsid w:val="00485FDE"/>
    <w:rPr>
      <w:rFonts w:ascii="Times New Roman" w:hAnsi="Times New Roman"/>
    </w:rPr>
  </w:style>
  <w:style w:type="character" w:styleId="PageNumber">
    <w:name w:val="page number"/>
    <w:basedOn w:val="DefaultParagraphFont"/>
    <w:uiPriority w:val="99"/>
    <w:semiHidden/>
    <w:unhideWhenUsed/>
    <w:rsid w:val="00485FDE"/>
  </w:style>
  <w:style w:type="table" w:styleId="TableGrid">
    <w:name w:val="Table Grid"/>
    <w:basedOn w:val="TableNormal"/>
    <w:uiPriority w:val="39"/>
    <w:rsid w:val="00D44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103BC"/>
    <w:rPr>
      <w:rFonts w:cs="Times New Roman"/>
    </w:rPr>
  </w:style>
  <w:style w:type="character" w:customStyle="1" w:styleId="DocumentMapChar">
    <w:name w:val="Document Map Char"/>
    <w:basedOn w:val="DefaultParagraphFont"/>
    <w:link w:val="DocumentMap"/>
    <w:uiPriority w:val="99"/>
    <w:semiHidden/>
    <w:rsid w:val="00E103BC"/>
    <w:rPr>
      <w:rFonts w:ascii="Times New Roman" w:hAnsi="Times New Roman" w:cs="Times New Roman"/>
    </w:rPr>
  </w:style>
  <w:style w:type="paragraph" w:styleId="BalloonText">
    <w:name w:val="Balloon Text"/>
    <w:basedOn w:val="Normal"/>
    <w:link w:val="BalloonTextChar"/>
    <w:uiPriority w:val="99"/>
    <w:semiHidden/>
    <w:unhideWhenUsed/>
    <w:rsid w:val="00C24B6E"/>
    <w:rPr>
      <w:rFonts w:cs="Times New Roman"/>
      <w:sz w:val="18"/>
      <w:szCs w:val="18"/>
    </w:rPr>
  </w:style>
  <w:style w:type="character" w:customStyle="1" w:styleId="BalloonTextChar">
    <w:name w:val="Balloon Text Char"/>
    <w:basedOn w:val="DefaultParagraphFont"/>
    <w:link w:val="BalloonText"/>
    <w:uiPriority w:val="99"/>
    <w:semiHidden/>
    <w:rsid w:val="00C24B6E"/>
    <w:rPr>
      <w:rFonts w:ascii="Times New Roman" w:hAnsi="Times New Roman" w:cs="Times New Roman"/>
      <w:sz w:val="18"/>
      <w:szCs w:val="18"/>
    </w:rPr>
  </w:style>
  <w:style w:type="character" w:styleId="Hyperlink">
    <w:name w:val="Hyperlink"/>
    <w:basedOn w:val="DefaultParagraphFont"/>
    <w:uiPriority w:val="99"/>
    <w:unhideWhenUsed/>
    <w:rsid w:val="00E43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osf.io/mhs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18</Pages>
  <Words>6463</Words>
  <Characters>36840</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cp:lastPrinted>2018-04-08T17:20:00Z</cp:lastPrinted>
  <dcterms:created xsi:type="dcterms:W3CDTF">2018-04-03T21:31:00Z</dcterms:created>
  <dcterms:modified xsi:type="dcterms:W3CDTF">2018-04-25T01:52:00Z</dcterms:modified>
</cp:coreProperties>
</file>